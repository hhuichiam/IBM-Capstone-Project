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9F0DB" w14:textId="77777777" w:rsidR="008305AD" w:rsidRPr="008305AD" w:rsidRDefault="008305AD" w:rsidP="008305AD">
      <w:pPr>
        <w:spacing w:after="100" w:afterAutospacing="1" w:line="240" w:lineRule="auto"/>
        <w:outlineLvl w:val="0"/>
        <w:rPr>
          <w:rFonts w:ascii="Segoe UI" w:eastAsia="Times New Roman" w:hAnsi="Segoe UI" w:cs="Segoe UI"/>
          <w:color w:val="212529"/>
          <w:kern w:val="36"/>
          <w:sz w:val="48"/>
          <w:szCs w:val="48"/>
        </w:rPr>
      </w:pPr>
      <w:r w:rsidRPr="008305AD">
        <w:rPr>
          <w:rFonts w:ascii="Segoe UI" w:eastAsia="Times New Roman" w:hAnsi="Segoe UI" w:cs="Segoe UI"/>
          <w:color w:val="212529"/>
          <w:kern w:val="36"/>
          <w:sz w:val="48"/>
          <w:szCs w:val="48"/>
        </w:rPr>
        <w:t>Peer-Graded Assignment: Building a dashboard with Cognos Dashboard Embedded (CDE)</w:t>
      </w:r>
    </w:p>
    <w:p w14:paraId="3FE9D029" w14:textId="77777777" w:rsidR="008305AD" w:rsidRPr="008305AD" w:rsidRDefault="008305AD" w:rsidP="008305AD">
      <w:p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b/>
          <w:bCs/>
          <w:color w:val="212529"/>
          <w:sz w:val="24"/>
          <w:szCs w:val="24"/>
        </w:rPr>
        <w:t>Estimated time needed:</w:t>
      </w:r>
      <w:r w:rsidRPr="008305AD">
        <w:rPr>
          <w:rFonts w:ascii="Segoe UI" w:eastAsia="Times New Roman" w:hAnsi="Segoe UI" w:cs="Segoe UI"/>
          <w:color w:val="212529"/>
          <w:sz w:val="24"/>
          <w:szCs w:val="24"/>
        </w:rPr>
        <w:t> 45 minutes</w:t>
      </w:r>
    </w:p>
    <w:p w14:paraId="07E37D21" w14:textId="77777777" w:rsidR="008305AD" w:rsidRPr="008305AD" w:rsidRDefault="008305AD" w:rsidP="008305AD">
      <w:p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this assignment, you will create some visualizations and add them to dashboards using Cognos Dashboard Embedded (CDE).</w:t>
      </w:r>
    </w:p>
    <w:p w14:paraId="3D44125C" w14:textId="77777777" w:rsidR="008305AD" w:rsidRPr="008305AD" w:rsidRDefault="008305AD" w:rsidP="008305AD">
      <w:pPr>
        <w:spacing w:after="100" w:afterAutospacing="1" w:line="240" w:lineRule="auto"/>
        <w:outlineLvl w:val="1"/>
        <w:rPr>
          <w:rFonts w:ascii="Segoe UI" w:eastAsia="Times New Roman" w:hAnsi="Segoe UI" w:cs="Segoe UI"/>
          <w:color w:val="212529"/>
          <w:sz w:val="36"/>
          <w:szCs w:val="36"/>
        </w:rPr>
      </w:pPr>
      <w:r w:rsidRPr="008305AD">
        <w:rPr>
          <w:rFonts w:ascii="Segoe UI" w:eastAsia="Times New Roman" w:hAnsi="Segoe UI" w:cs="Segoe UI"/>
          <w:color w:val="212529"/>
          <w:sz w:val="36"/>
          <w:szCs w:val="36"/>
        </w:rPr>
        <w:t>Software Used in this Assignment</w:t>
      </w:r>
    </w:p>
    <w:p w14:paraId="7781362D" w14:textId="77777777" w:rsidR="008305AD" w:rsidRPr="008305AD" w:rsidRDefault="008305AD" w:rsidP="008305AD">
      <w:p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this assignment you will use the free lite plan version of Cognos Dashboard Embedded (CDE) through IBM Cloud.</w:t>
      </w:r>
    </w:p>
    <w:p w14:paraId="3308459F" w14:textId="77777777" w:rsidR="008305AD" w:rsidRPr="008305AD" w:rsidRDefault="008305AD" w:rsidP="008305AD">
      <w:pPr>
        <w:spacing w:after="100" w:afterAutospacing="1" w:line="240" w:lineRule="auto"/>
        <w:outlineLvl w:val="1"/>
        <w:rPr>
          <w:rFonts w:ascii="Segoe UI" w:eastAsia="Times New Roman" w:hAnsi="Segoe UI" w:cs="Segoe UI"/>
          <w:color w:val="212529"/>
          <w:sz w:val="36"/>
          <w:szCs w:val="36"/>
        </w:rPr>
      </w:pPr>
      <w:r w:rsidRPr="008305AD">
        <w:rPr>
          <w:rFonts w:ascii="Segoe UI" w:eastAsia="Times New Roman" w:hAnsi="Segoe UI" w:cs="Segoe UI"/>
          <w:color w:val="212529"/>
          <w:sz w:val="36"/>
          <w:szCs w:val="36"/>
        </w:rPr>
        <w:t>Dataset Used in this Assignment</w:t>
      </w:r>
    </w:p>
    <w:p w14:paraId="5F63C68B" w14:textId="77777777" w:rsidR="008305AD" w:rsidRPr="008305AD" w:rsidRDefault="008305AD" w:rsidP="008305AD">
      <w:p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The dataset you are going to use in this assignment comes from the following source: </w:t>
      </w:r>
      <w:hyperlink r:id="rId5" w:tgtFrame="_blank" w:history="1">
        <w:r w:rsidRPr="008305AD">
          <w:rPr>
            <w:rFonts w:ascii="Segoe UI" w:eastAsia="Times New Roman" w:hAnsi="Segoe UI" w:cs="Segoe UI"/>
            <w:color w:val="007BFF"/>
            <w:sz w:val="24"/>
            <w:szCs w:val="24"/>
          </w:rPr>
          <w:t>https://stackoverflow.blog/2019/04/09/the-2019-stack-overflow-developer-survey-results-are-in/</w:t>
        </w:r>
      </w:hyperlink>
      <w:r w:rsidRPr="008305AD">
        <w:rPr>
          <w:rFonts w:ascii="Segoe UI" w:eastAsia="Times New Roman" w:hAnsi="Segoe UI" w:cs="Segoe UI"/>
          <w:color w:val="212529"/>
          <w:sz w:val="24"/>
          <w:szCs w:val="24"/>
        </w:rPr>
        <w:t> under a </w:t>
      </w:r>
      <w:proofErr w:type="spellStart"/>
      <w:r w:rsidRPr="008305AD">
        <w:rPr>
          <w:rFonts w:ascii="Segoe UI" w:eastAsia="Times New Roman" w:hAnsi="Segoe UI" w:cs="Segoe UI"/>
          <w:b/>
          <w:bCs/>
          <w:color w:val="212529"/>
          <w:sz w:val="24"/>
          <w:szCs w:val="24"/>
        </w:rPr>
        <w:fldChar w:fldCharType="begin"/>
      </w:r>
      <w:r w:rsidRPr="008305AD">
        <w:rPr>
          <w:rFonts w:ascii="Segoe UI" w:eastAsia="Times New Roman" w:hAnsi="Segoe UI" w:cs="Segoe UI"/>
          <w:b/>
          <w:bCs/>
          <w:color w:val="212529"/>
          <w:sz w:val="24"/>
          <w:szCs w:val="24"/>
        </w:rPr>
        <w:instrText xml:space="preserve"> HYPERLINK "https://opendatacommons.org/licenses/odbl/1-0?cm_mmc=Email_Newsletter-_-Developer_Ed%2BTech-_-WW_WW-_-SkillsNetwork-Courses-IBM-DA0321EN-SkillsNetwork-21426264&amp;cm_mmca1=000026UJ&amp;cm_mmca2=10006555&amp;cm_mmca3=M12345678&amp;cvosrc=email.Newsletter.M12345678&amp;cvo_campaign=000026UJ" \t "_blank" </w:instrText>
      </w:r>
      <w:r w:rsidRPr="008305AD">
        <w:rPr>
          <w:rFonts w:ascii="Segoe UI" w:eastAsia="Times New Roman" w:hAnsi="Segoe UI" w:cs="Segoe UI"/>
          <w:b/>
          <w:bCs/>
          <w:color w:val="212529"/>
          <w:sz w:val="24"/>
          <w:szCs w:val="24"/>
        </w:rPr>
        <w:fldChar w:fldCharType="separate"/>
      </w:r>
      <w:r w:rsidRPr="008305AD">
        <w:rPr>
          <w:rFonts w:ascii="Segoe UI" w:eastAsia="Times New Roman" w:hAnsi="Segoe UI" w:cs="Segoe UI"/>
          <w:b/>
          <w:bCs/>
          <w:color w:val="007BFF"/>
          <w:sz w:val="24"/>
          <w:szCs w:val="24"/>
        </w:rPr>
        <w:t>ODbL</w:t>
      </w:r>
      <w:proofErr w:type="spellEnd"/>
      <w:r w:rsidRPr="008305AD">
        <w:rPr>
          <w:rFonts w:ascii="Segoe UI" w:eastAsia="Times New Roman" w:hAnsi="Segoe UI" w:cs="Segoe UI"/>
          <w:b/>
          <w:bCs/>
          <w:color w:val="007BFF"/>
          <w:sz w:val="24"/>
          <w:szCs w:val="24"/>
        </w:rPr>
        <w:t>: Open Database License</w:t>
      </w:r>
      <w:r w:rsidRPr="008305AD">
        <w:rPr>
          <w:rFonts w:ascii="Segoe UI" w:eastAsia="Times New Roman" w:hAnsi="Segoe UI" w:cs="Segoe UI"/>
          <w:b/>
          <w:bCs/>
          <w:color w:val="212529"/>
          <w:sz w:val="24"/>
          <w:szCs w:val="24"/>
        </w:rPr>
        <w:fldChar w:fldCharType="end"/>
      </w:r>
      <w:r w:rsidRPr="008305AD">
        <w:rPr>
          <w:rFonts w:ascii="Segoe UI" w:eastAsia="Times New Roman" w:hAnsi="Segoe UI" w:cs="Segoe UI"/>
          <w:color w:val="212529"/>
          <w:sz w:val="24"/>
          <w:szCs w:val="24"/>
        </w:rPr>
        <w:t>.</w:t>
      </w:r>
    </w:p>
    <w:p w14:paraId="11C49DE9" w14:textId="77777777" w:rsidR="008305AD" w:rsidRPr="008305AD" w:rsidRDefault="008305AD" w:rsidP="008305AD">
      <w:p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 xml:space="preserve">We are using a modified subset of that dataset for the assignment, so to follow the </w:t>
      </w:r>
      <w:proofErr w:type="spellStart"/>
      <w:r w:rsidRPr="008305AD">
        <w:rPr>
          <w:rFonts w:ascii="Segoe UI" w:eastAsia="Times New Roman" w:hAnsi="Segoe UI" w:cs="Segoe UI"/>
          <w:color w:val="212529"/>
          <w:sz w:val="24"/>
          <w:szCs w:val="24"/>
        </w:rPr>
        <w:t>assigment</w:t>
      </w:r>
      <w:proofErr w:type="spellEnd"/>
      <w:r w:rsidRPr="008305AD">
        <w:rPr>
          <w:rFonts w:ascii="Segoe UI" w:eastAsia="Times New Roman" w:hAnsi="Segoe UI" w:cs="Segoe UI"/>
          <w:color w:val="212529"/>
          <w:sz w:val="24"/>
          <w:szCs w:val="24"/>
        </w:rPr>
        <w:t xml:space="preserve"> instructions successfully, please use the dataset provided with the assignment, rather than the dataset from the original source.</w:t>
      </w:r>
    </w:p>
    <w:p w14:paraId="3EEABE33" w14:textId="77777777" w:rsidR="008305AD" w:rsidRPr="008305AD" w:rsidRDefault="008305AD" w:rsidP="008305AD">
      <w:pPr>
        <w:spacing w:after="100" w:afterAutospacing="1" w:line="240" w:lineRule="auto"/>
        <w:outlineLvl w:val="1"/>
        <w:rPr>
          <w:rFonts w:ascii="Segoe UI" w:eastAsia="Times New Roman" w:hAnsi="Segoe UI" w:cs="Segoe UI"/>
          <w:color w:val="212529"/>
          <w:sz w:val="36"/>
          <w:szCs w:val="36"/>
        </w:rPr>
      </w:pPr>
      <w:r w:rsidRPr="008305AD">
        <w:rPr>
          <w:rFonts w:ascii="Segoe UI" w:eastAsia="Times New Roman" w:hAnsi="Segoe UI" w:cs="Segoe UI"/>
          <w:color w:val="212529"/>
          <w:sz w:val="36"/>
          <w:szCs w:val="36"/>
        </w:rPr>
        <w:t>Guidelines for the Submission</w:t>
      </w:r>
    </w:p>
    <w:p w14:paraId="4E8F7A1A" w14:textId="77777777" w:rsidR="008305AD" w:rsidRPr="008305AD" w:rsidRDefault="008305AD" w:rsidP="008305AD">
      <w:pPr>
        <w:numPr>
          <w:ilvl w:val="0"/>
          <w:numId w:val="1"/>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Download the 2 files </w:t>
      </w:r>
      <w:hyperlink r:id="rId6" w:tgtFrame="_blank" w:history="1">
        <w:r w:rsidRPr="008305AD">
          <w:rPr>
            <w:rFonts w:ascii="Segoe UI" w:eastAsia="Times New Roman" w:hAnsi="Segoe UI" w:cs="Segoe UI"/>
            <w:color w:val="007BFF"/>
            <w:sz w:val="24"/>
            <w:szCs w:val="24"/>
          </w:rPr>
          <w:t>m5_survey_data_demographics.csv</w:t>
        </w:r>
      </w:hyperlink>
      <w:r w:rsidRPr="008305AD">
        <w:rPr>
          <w:rFonts w:ascii="Segoe UI" w:eastAsia="Times New Roman" w:hAnsi="Segoe UI" w:cs="Segoe UI"/>
          <w:color w:val="212529"/>
          <w:sz w:val="24"/>
          <w:szCs w:val="24"/>
        </w:rPr>
        <w:t> and </w:t>
      </w:r>
      <w:hyperlink r:id="rId7" w:tgtFrame="_blank" w:history="1">
        <w:r w:rsidRPr="008305AD">
          <w:rPr>
            <w:rFonts w:ascii="Segoe UI" w:eastAsia="Times New Roman" w:hAnsi="Segoe UI" w:cs="Segoe UI"/>
            <w:color w:val="007BFF"/>
            <w:sz w:val="24"/>
            <w:szCs w:val="24"/>
          </w:rPr>
          <w:t>m5_survey_data_technologies_normalised.csv</w:t>
        </w:r>
      </w:hyperlink>
      <w:r w:rsidRPr="008305AD">
        <w:rPr>
          <w:rFonts w:ascii="Segoe UI" w:eastAsia="Times New Roman" w:hAnsi="Segoe UI" w:cs="Segoe UI"/>
          <w:color w:val="212529"/>
          <w:sz w:val="24"/>
          <w:szCs w:val="24"/>
        </w:rPr>
        <w:t>. Upload these 2 CSV files as data assets to your project in CDE.</w:t>
      </w:r>
    </w:p>
    <w:p w14:paraId="714C0D89" w14:textId="77777777" w:rsidR="008305AD" w:rsidRPr="008305AD" w:rsidRDefault="008305AD" w:rsidP="008305AD">
      <w:pPr>
        <w:numPr>
          <w:ilvl w:val="0"/>
          <w:numId w:val="1"/>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Create 3 dashboards (3 separate tabs under a single dashboard) as follows:</w:t>
      </w:r>
    </w:p>
    <w:p w14:paraId="0DB035A9" w14:textId="77777777" w:rsidR="008305AD" w:rsidRPr="008305AD" w:rsidRDefault="008305AD" w:rsidP="008305AD">
      <w:pPr>
        <w:numPr>
          <w:ilvl w:val="1"/>
          <w:numId w:val="1"/>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One dashboard using the 2 x 2 rectangle areas tabbed template - rename this dashboard tab to </w:t>
      </w:r>
      <w:r w:rsidRPr="008305AD">
        <w:rPr>
          <w:rFonts w:ascii="Segoe UI" w:eastAsia="Times New Roman" w:hAnsi="Segoe UI" w:cs="Segoe UI"/>
          <w:b/>
          <w:bCs/>
          <w:color w:val="212529"/>
          <w:sz w:val="24"/>
          <w:szCs w:val="24"/>
        </w:rPr>
        <w:t>Current Technology Usage</w:t>
      </w:r>
      <w:r w:rsidRPr="008305AD">
        <w:rPr>
          <w:rFonts w:ascii="Segoe UI" w:eastAsia="Times New Roman" w:hAnsi="Segoe UI" w:cs="Segoe UI"/>
          <w:color w:val="212529"/>
          <w:sz w:val="24"/>
          <w:szCs w:val="24"/>
        </w:rPr>
        <w:t>.</w:t>
      </w:r>
    </w:p>
    <w:p w14:paraId="3C0755A8" w14:textId="77777777" w:rsidR="008305AD" w:rsidRPr="008305AD" w:rsidRDefault="008305AD" w:rsidP="008305AD">
      <w:pPr>
        <w:numPr>
          <w:ilvl w:val="1"/>
          <w:numId w:val="1"/>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One dashboard using the 2 x 2 rectangle areas tabbed template - rename this dashboard tab to </w:t>
      </w:r>
      <w:r w:rsidRPr="008305AD">
        <w:rPr>
          <w:rFonts w:ascii="Segoe UI" w:eastAsia="Times New Roman" w:hAnsi="Segoe UI" w:cs="Segoe UI"/>
          <w:b/>
          <w:bCs/>
          <w:color w:val="212529"/>
          <w:sz w:val="24"/>
          <w:szCs w:val="24"/>
        </w:rPr>
        <w:t>Future Technology Trend</w:t>
      </w:r>
      <w:r w:rsidRPr="008305AD">
        <w:rPr>
          <w:rFonts w:ascii="Segoe UI" w:eastAsia="Times New Roman" w:hAnsi="Segoe UI" w:cs="Segoe UI"/>
          <w:color w:val="212529"/>
          <w:sz w:val="24"/>
          <w:szCs w:val="24"/>
        </w:rPr>
        <w:t>.</w:t>
      </w:r>
    </w:p>
    <w:p w14:paraId="006DEFE4" w14:textId="77777777" w:rsidR="008305AD" w:rsidRPr="008305AD" w:rsidRDefault="008305AD" w:rsidP="008305AD">
      <w:pPr>
        <w:numPr>
          <w:ilvl w:val="1"/>
          <w:numId w:val="1"/>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One dashboard using the 2 x 2 rectangle areas tabbed template - rename this dashboard tab to </w:t>
      </w:r>
      <w:r w:rsidRPr="008305AD">
        <w:rPr>
          <w:rFonts w:ascii="Segoe UI" w:eastAsia="Times New Roman" w:hAnsi="Segoe UI" w:cs="Segoe UI"/>
          <w:b/>
          <w:bCs/>
          <w:color w:val="212529"/>
          <w:sz w:val="24"/>
          <w:szCs w:val="24"/>
        </w:rPr>
        <w:t>Demographics</w:t>
      </w:r>
      <w:r w:rsidRPr="008305AD">
        <w:rPr>
          <w:rFonts w:ascii="Segoe UI" w:eastAsia="Times New Roman" w:hAnsi="Segoe UI" w:cs="Segoe UI"/>
          <w:color w:val="212529"/>
          <w:sz w:val="24"/>
          <w:szCs w:val="24"/>
        </w:rPr>
        <w:t>.</w:t>
      </w:r>
    </w:p>
    <w:p w14:paraId="1498B9D9" w14:textId="09ACC934" w:rsidR="008305AD" w:rsidRPr="008305AD" w:rsidRDefault="008305AD" w:rsidP="008305AD">
      <w:pPr>
        <w:spacing w:beforeAutospacing="1" w:after="0" w:afterAutospacing="1" w:line="240" w:lineRule="auto"/>
        <w:ind w:left="720"/>
        <w:rPr>
          <w:rFonts w:ascii="Segoe UI" w:eastAsia="Times New Roman" w:hAnsi="Segoe UI" w:cs="Segoe UI"/>
          <w:color w:val="212529"/>
          <w:sz w:val="24"/>
          <w:szCs w:val="24"/>
        </w:rPr>
      </w:pPr>
      <w:r w:rsidRPr="008305AD">
        <w:rPr>
          <w:rFonts w:ascii="Segoe UI" w:eastAsia="Times New Roman" w:hAnsi="Segoe UI" w:cs="Segoe UI"/>
          <w:noProof/>
          <w:color w:val="212529"/>
          <w:sz w:val="24"/>
          <w:szCs w:val="24"/>
        </w:rPr>
        <w:lastRenderedPageBreak/>
        <w:drawing>
          <wp:inline distT="0" distB="0" distL="0" distR="0" wp14:anchorId="6B38DE3E" wp14:editId="0DAEE5A6">
            <wp:extent cx="507492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2857500"/>
                    </a:xfrm>
                    <a:prstGeom prst="rect">
                      <a:avLst/>
                    </a:prstGeom>
                    <a:noFill/>
                    <a:ln>
                      <a:noFill/>
                    </a:ln>
                  </pic:spPr>
                </pic:pic>
              </a:graphicData>
            </a:graphic>
          </wp:inline>
        </w:drawing>
      </w:r>
    </w:p>
    <w:p w14:paraId="421E8044" w14:textId="77777777" w:rsidR="008305AD" w:rsidRPr="008305AD" w:rsidRDefault="008305AD" w:rsidP="008305AD">
      <w:pPr>
        <w:spacing w:after="0" w:line="240" w:lineRule="auto"/>
        <w:rPr>
          <w:rFonts w:ascii="Times New Roman" w:eastAsia="Times New Roman" w:hAnsi="Times New Roman" w:cs="Times New Roman"/>
          <w:sz w:val="24"/>
          <w:szCs w:val="24"/>
        </w:rPr>
      </w:pPr>
      <w:r w:rsidRPr="008305AD">
        <w:rPr>
          <w:rFonts w:ascii="Segoe UI" w:eastAsia="Times New Roman" w:hAnsi="Segoe UI" w:cs="Segoe UI"/>
          <w:color w:val="212529"/>
          <w:sz w:val="24"/>
          <w:szCs w:val="24"/>
        </w:rPr>
        <w:br/>
      </w:r>
    </w:p>
    <w:p w14:paraId="272B8C28" w14:textId="77777777" w:rsidR="008305AD" w:rsidRPr="008305AD" w:rsidRDefault="008305AD" w:rsidP="008305AD">
      <w:pPr>
        <w:numPr>
          <w:ilvl w:val="0"/>
          <w:numId w:val="2"/>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On the </w:t>
      </w:r>
      <w:r w:rsidRPr="008305AD">
        <w:rPr>
          <w:rFonts w:ascii="Segoe UI" w:eastAsia="Times New Roman" w:hAnsi="Segoe UI" w:cs="Segoe UI"/>
          <w:b/>
          <w:bCs/>
          <w:color w:val="212529"/>
          <w:sz w:val="24"/>
          <w:szCs w:val="24"/>
        </w:rPr>
        <w:t>Current Technology Usage</w:t>
      </w:r>
      <w:r w:rsidRPr="008305AD">
        <w:rPr>
          <w:rFonts w:ascii="Segoe UI" w:eastAsia="Times New Roman" w:hAnsi="Segoe UI" w:cs="Segoe UI"/>
          <w:color w:val="212529"/>
          <w:sz w:val="24"/>
          <w:szCs w:val="24"/>
        </w:rPr>
        <w:t> dashboard tab, use the data asset </w:t>
      </w:r>
      <w:r w:rsidRPr="008305AD">
        <w:rPr>
          <w:rFonts w:ascii="Segoe UI" w:eastAsia="Times New Roman" w:hAnsi="Segoe UI" w:cs="Segoe UI"/>
          <w:b/>
          <w:bCs/>
          <w:color w:val="212529"/>
          <w:sz w:val="24"/>
          <w:szCs w:val="24"/>
        </w:rPr>
        <w:t>m5_survey_data_technologies_normalised.csv</w:t>
      </w:r>
      <w:r w:rsidRPr="008305AD">
        <w:rPr>
          <w:rFonts w:ascii="Segoe UI" w:eastAsia="Times New Roman" w:hAnsi="Segoe UI" w:cs="Segoe UI"/>
          <w:color w:val="212529"/>
          <w:sz w:val="24"/>
          <w:szCs w:val="24"/>
        </w:rPr>
        <w:t> and capture the following metrics as visualizations:</w:t>
      </w:r>
    </w:p>
    <w:p w14:paraId="4CAC956D" w14:textId="77777777" w:rsidR="008305AD" w:rsidRPr="008305AD" w:rsidRDefault="008305AD" w:rsidP="008305AD">
      <w:pPr>
        <w:numPr>
          <w:ilvl w:val="1"/>
          <w:numId w:val="2"/>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first rectangle </w:t>
      </w:r>
      <w:r w:rsidRPr="008305AD">
        <w:rPr>
          <w:rFonts w:ascii="Segoe UI" w:eastAsia="Times New Roman" w:hAnsi="Segoe UI" w:cs="Segoe UI"/>
          <w:b/>
          <w:bCs/>
          <w:color w:val="212529"/>
          <w:sz w:val="24"/>
          <w:szCs w:val="24"/>
        </w:rPr>
        <w:t>(Panel 1)</w:t>
      </w:r>
      <w:r w:rsidRPr="008305AD">
        <w:rPr>
          <w:rFonts w:ascii="Segoe UI" w:eastAsia="Times New Roman" w:hAnsi="Segoe UI" w:cs="Segoe UI"/>
          <w:color w:val="212529"/>
          <w:sz w:val="24"/>
          <w:szCs w:val="24"/>
        </w:rPr>
        <w:t>:</w:t>
      </w:r>
    </w:p>
    <w:p w14:paraId="13ED4799"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Capture </w:t>
      </w:r>
      <w:r w:rsidRPr="008305AD">
        <w:rPr>
          <w:rFonts w:ascii="Segoe UI" w:eastAsia="Times New Roman" w:hAnsi="Segoe UI" w:cs="Segoe UI"/>
          <w:b/>
          <w:bCs/>
          <w:color w:val="212529"/>
          <w:sz w:val="24"/>
          <w:szCs w:val="24"/>
        </w:rPr>
        <w:t xml:space="preserve">Top 10 </w:t>
      </w:r>
      <w:proofErr w:type="spellStart"/>
      <w:r w:rsidRPr="008305AD">
        <w:rPr>
          <w:rFonts w:ascii="Segoe UI" w:eastAsia="Times New Roman" w:hAnsi="Segoe UI" w:cs="Segoe UI"/>
          <w:b/>
          <w:bCs/>
          <w:color w:val="212529"/>
          <w:sz w:val="24"/>
          <w:szCs w:val="24"/>
        </w:rPr>
        <w:t>LanguageWorkedWith</w:t>
      </w:r>
      <w:proofErr w:type="spellEnd"/>
      <w:r w:rsidRPr="008305AD">
        <w:rPr>
          <w:rFonts w:ascii="Segoe UI" w:eastAsia="Times New Roman" w:hAnsi="Segoe UI" w:cs="Segoe UI"/>
          <w:color w:val="212529"/>
          <w:sz w:val="24"/>
          <w:szCs w:val="24"/>
        </w:rPr>
        <w:t>.</w:t>
      </w:r>
    </w:p>
    <w:p w14:paraId="10E0799F"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Bar chart</w:t>
      </w:r>
      <w:r w:rsidRPr="008305AD">
        <w:rPr>
          <w:rFonts w:ascii="Segoe UI" w:eastAsia="Times New Roman" w:hAnsi="Segoe UI" w:cs="Segoe UI"/>
          <w:color w:val="212529"/>
          <w:sz w:val="24"/>
          <w:szCs w:val="24"/>
        </w:rPr>
        <w:t>.</w:t>
      </w:r>
    </w:p>
    <w:p w14:paraId="0EA695B7"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Bars</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Length</w:t>
      </w:r>
      <w:r w:rsidRPr="008305AD">
        <w:rPr>
          <w:rFonts w:ascii="Segoe UI" w:eastAsia="Times New Roman" w:hAnsi="Segoe UI" w:cs="Segoe UI"/>
          <w:color w:val="212529"/>
          <w:sz w:val="24"/>
          <w:szCs w:val="24"/>
        </w:rPr>
        <w:t>, </w:t>
      </w:r>
      <w:proofErr w:type="spellStart"/>
      <w:r w:rsidRPr="008305AD">
        <w:rPr>
          <w:rFonts w:ascii="Segoe UI" w:eastAsia="Times New Roman" w:hAnsi="Segoe UI" w:cs="Segoe UI"/>
          <w:b/>
          <w:bCs/>
          <w:color w:val="212529"/>
          <w:sz w:val="24"/>
          <w:szCs w:val="24"/>
        </w:rPr>
        <w:t>Color</w:t>
      </w:r>
      <w:proofErr w:type="spellEnd"/>
      <w:r w:rsidRPr="008305AD">
        <w:rPr>
          <w:rFonts w:ascii="Segoe UI" w:eastAsia="Times New Roman" w:hAnsi="Segoe UI" w:cs="Segoe UI"/>
          <w:color w:val="212529"/>
          <w:sz w:val="24"/>
          <w:szCs w:val="24"/>
        </w:rPr>
        <w:t> fields of Bar chart.</w:t>
      </w:r>
    </w:p>
    <w:p w14:paraId="27CA55DD"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w:t>
      </w:r>
      <w:r w:rsidRPr="008305AD">
        <w:rPr>
          <w:rFonts w:ascii="Segoe UI" w:eastAsia="Times New Roman" w:hAnsi="Segoe UI" w:cs="Segoe UI"/>
          <w:b/>
          <w:bCs/>
          <w:color w:val="212529"/>
          <w:sz w:val="24"/>
          <w:szCs w:val="24"/>
        </w:rPr>
        <w:t>Show value labels</w:t>
      </w:r>
      <w:r w:rsidRPr="008305AD">
        <w:rPr>
          <w:rFonts w:ascii="Segoe UI" w:eastAsia="Times New Roman" w:hAnsi="Segoe UI" w:cs="Segoe UI"/>
          <w:color w:val="212529"/>
          <w:sz w:val="24"/>
          <w:szCs w:val="24"/>
        </w:rPr>
        <w:t> feature.</w:t>
      </w:r>
    </w:p>
    <w:p w14:paraId="184CC499"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541ED5BB" w14:textId="77777777" w:rsidR="008305AD" w:rsidRPr="008305AD" w:rsidRDefault="008305AD" w:rsidP="008305AD">
      <w:pPr>
        <w:numPr>
          <w:ilvl w:val="1"/>
          <w:numId w:val="2"/>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second rectangle </w:t>
      </w:r>
      <w:r w:rsidRPr="008305AD">
        <w:rPr>
          <w:rFonts w:ascii="Segoe UI" w:eastAsia="Times New Roman" w:hAnsi="Segoe UI" w:cs="Segoe UI"/>
          <w:b/>
          <w:bCs/>
          <w:color w:val="212529"/>
          <w:sz w:val="24"/>
          <w:szCs w:val="24"/>
        </w:rPr>
        <w:t>(Panel 2)</w:t>
      </w:r>
      <w:r w:rsidRPr="008305AD">
        <w:rPr>
          <w:rFonts w:ascii="Segoe UI" w:eastAsia="Times New Roman" w:hAnsi="Segoe UI" w:cs="Segoe UI"/>
          <w:color w:val="212529"/>
          <w:sz w:val="24"/>
          <w:szCs w:val="24"/>
        </w:rPr>
        <w:t>:</w:t>
      </w:r>
    </w:p>
    <w:p w14:paraId="3DFA50F5"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Capture </w:t>
      </w:r>
      <w:r w:rsidRPr="008305AD">
        <w:rPr>
          <w:rFonts w:ascii="Segoe UI" w:eastAsia="Times New Roman" w:hAnsi="Segoe UI" w:cs="Segoe UI"/>
          <w:b/>
          <w:bCs/>
          <w:color w:val="212529"/>
          <w:sz w:val="24"/>
          <w:szCs w:val="24"/>
        </w:rPr>
        <w:t xml:space="preserve">Top 10 </w:t>
      </w:r>
      <w:proofErr w:type="spellStart"/>
      <w:r w:rsidRPr="008305AD">
        <w:rPr>
          <w:rFonts w:ascii="Segoe UI" w:eastAsia="Times New Roman" w:hAnsi="Segoe UI" w:cs="Segoe UI"/>
          <w:b/>
          <w:bCs/>
          <w:color w:val="212529"/>
          <w:sz w:val="24"/>
          <w:szCs w:val="24"/>
        </w:rPr>
        <w:t>DatabaseWorkedWith</w:t>
      </w:r>
      <w:proofErr w:type="spellEnd"/>
      <w:r w:rsidRPr="008305AD">
        <w:rPr>
          <w:rFonts w:ascii="Segoe UI" w:eastAsia="Times New Roman" w:hAnsi="Segoe UI" w:cs="Segoe UI"/>
          <w:color w:val="212529"/>
          <w:sz w:val="24"/>
          <w:szCs w:val="24"/>
        </w:rPr>
        <w:t>.</w:t>
      </w:r>
    </w:p>
    <w:p w14:paraId="4700A1AB"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Column chart</w:t>
      </w:r>
      <w:r w:rsidRPr="008305AD">
        <w:rPr>
          <w:rFonts w:ascii="Segoe UI" w:eastAsia="Times New Roman" w:hAnsi="Segoe UI" w:cs="Segoe UI"/>
          <w:color w:val="212529"/>
          <w:sz w:val="24"/>
          <w:szCs w:val="24"/>
        </w:rPr>
        <w:t>.</w:t>
      </w:r>
    </w:p>
    <w:p w14:paraId="7E46EEB7"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Bars</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Length</w:t>
      </w:r>
      <w:r w:rsidRPr="008305AD">
        <w:rPr>
          <w:rFonts w:ascii="Segoe UI" w:eastAsia="Times New Roman" w:hAnsi="Segoe UI" w:cs="Segoe UI"/>
          <w:color w:val="212529"/>
          <w:sz w:val="24"/>
          <w:szCs w:val="24"/>
        </w:rPr>
        <w:t>, </w:t>
      </w:r>
      <w:proofErr w:type="spellStart"/>
      <w:r w:rsidRPr="008305AD">
        <w:rPr>
          <w:rFonts w:ascii="Segoe UI" w:eastAsia="Times New Roman" w:hAnsi="Segoe UI" w:cs="Segoe UI"/>
          <w:b/>
          <w:bCs/>
          <w:color w:val="212529"/>
          <w:sz w:val="24"/>
          <w:szCs w:val="24"/>
        </w:rPr>
        <w:t>Color</w:t>
      </w:r>
      <w:proofErr w:type="spellEnd"/>
      <w:r w:rsidRPr="008305AD">
        <w:rPr>
          <w:rFonts w:ascii="Segoe UI" w:eastAsia="Times New Roman" w:hAnsi="Segoe UI" w:cs="Segoe UI"/>
          <w:color w:val="212529"/>
          <w:sz w:val="24"/>
          <w:szCs w:val="24"/>
        </w:rPr>
        <w:t> fields of Column chart.</w:t>
      </w:r>
    </w:p>
    <w:p w14:paraId="0240DB45"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w:t>
      </w:r>
      <w:r w:rsidRPr="008305AD">
        <w:rPr>
          <w:rFonts w:ascii="Segoe UI" w:eastAsia="Times New Roman" w:hAnsi="Segoe UI" w:cs="Segoe UI"/>
          <w:b/>
          <w:bCs/>
          <w:color w:val="212529"/>
          <w:sz w:val="24"/>
          <w:szCs w:val="24"/>
        </w:rPr>
        <w:t>Show value labels</w:t>
      </w:r>
      <w:r w:rsidRPr="008305AD">
        <w:rPr>
          <w:rFonts w:ascii="Segoe UI" w:eastAsia="Times New Roman" w:hAnsi="Segoe UI" w:cs="Segoe UI"/>
          <w:color w:val="212529"/>
          <w:sz w:val="24"/>
          <w:szCs w:val="24"/>
        </w:rPr>
        <w:t> feature.</w:t>
      </w:r>
    </w:p>
    <w:p w14:paraId="0D28920E"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6877C81A" w14:textId="77777777" w:rsidR="008305AD" w:rsidRPr="008305AD" w:rsidRDefault="008305AD" w:rsidP="008305AD">
      <w:pPr>
        <w:numPr>
          <w:ilvl w:val="1"/>
          <w:numId w:val="2"/>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third rectangle </w:t>
      </w:r>
      <w:r w:rsidRPr="008305AD">
        <w:rPr>
          <w:rFonts w:ascii="Segoe UI" w:eastAsia="Times New Roman" w:hAnsi="Segoe UI" w:cs="Segoe UI"/>
          <w:b/>
          <w:bCs/>
          <w:color w:val="212529"/>
          <w:sz w:val="24"/>
          <w:szCs w:val="24"/>
        </w:rPr>
        <w:t>(Panel 3)</w:t>
      </w:r>
      <w:r w:rsidRPr="008305AD">
        <w:rPr>
          <w:rFonts w:ascii="Segoe UI" w:eastAsia="Times New Roman" w:hAnsi="Segoe UI" w:cs="Segoe UI"/>
          <w:color w:val="212529"/>
          <w:sz w:val="24"/>
          <w:szCs w:val="24"/>
        </w:rPr>
        <w:t>:</w:t>
      </w:r>
    </w:p>
    <w:p w14:paraId="564473F0"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Capture </w:t>
      </w:r>
      <w:proofErr w:type="spellStart"/>
      <w:r w:rsidRPr="008305AD">
        <w:rPr>
          <w:rFonts w:ascii="Segoe UI" w:eastAsia="Times New Roman" w:hAnsi="Segoe UI" w:cs="Segoe UI"/>
          <w:b/>
          <w:bCs/>
          <w:color w:val="212529"/>
          <w:sz w:val="24"/>
          <w:szCs w:val="24"/>
        </w:rPr>
        <w:t>PlatformWorkedWith</w:t>
      </w:r>
      <w:proofErr w:type="spellEnd"/>
      <w:r w:rsidRPr="008305AD">
        <w:rPr>
          <w:rFonts w:ascii="Segoe UI" w:eastAsia="Times New Roman" w:hAnsi="Segoe UI" w:cs="Segoe UI"/>
          <w:color w:val="212529"/>
          <w:sz w:val="24"/>
          <w:szCs w:val="24"/>
        </w:rPr>
        <w:t>.</w:t>
      </w:r>
    </w:p>
    <w:p w14:paraId="1B209B53"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Word cloud chart</w:t>
      </w:r>
      <w:r w:rsidRPr="008305AD">
        <w:rPr>
          <w:rFonts w:ascii="Segoe UI" w:eastAsia="Times New Roman" w:hAnsi="Segoe UI" w:cs="Segoe UI"/>
          <w:color w:val="212529"/>
          <w:sz w:val="24"/>
          <w:szCs w:val="24"/>
        </w:rPr>
        <w:t>.</w:t>
      </w:r>
    </w:p>
    <w:p w14:paraId="4CF39086"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Words</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Size</w:t>
      </w:r>
      <w:r w:rsidRPr="008305AD">
        <w:rPr>
          <w:rFonts w:ascii="Segoe UI" w:eastAsia="Times New Roman" w:hAnsi="Segoe UI" w:cs="Segoe UI"/>
          <w:color w:val="212529"/>
          <w:sz w:val="24"/>
          <w:szCs w:val="24"/>
        </w:rPr>
        <w:t>, </w:t>
      </w:r>
      <w:proofErr w:type="spellStart"/>
      <w:r w:rsidRPr="008305AD">
        <w:rPr>
          <w:rFonts w:ascii="Segoe UI" w:eastAsia="Times New Roman" w:hAnsi="Segoe UI" w:cs="Segoe UI"/>
          <w:b/>
          <w:bCs/>
          <w:color w:val="212529"/>
          <w:sz w:val="24"/>
          <w:szCs w:val="24"/>
        </w:rPr>
        <w:t>Color</w:t>
      </w:r>
      <w:proofErr w:type="spellEnd"/>
      <w:r w:rsidRPr="008305AD">
        <w:rPr>
          <w:rFonts w:ascii="Segoe UI" w:eastAsia="Times New Roman" w:hAnsi="Segoe UI" w:cs="Segoe UI"/>
          <w:color w:val="212529"/>
          <w:sz w:val="24"/>
          <w:szCs w:val="24"/>
        </w:rPr>
        <w:t> fields of Word cloud chart.</w:t>
      </w:r>
    </w:p>
    <w:p w14:paraId="36FC488F"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077874AA" w14:textId="77777777" w:rsidR="008305AD" w:rsidRPr="008305AD" w:rsidRDefault="008305AD" w:rsidP="008305AD">
      <w:pPr>
        <w:numPr>
          <w:ilvl w:val="1"/>
          <w:numId w:val="2"/>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fourth rectangle </w:t>
      </w:r>
      <w:r w:rsidRPr="008305AD">
        <w:rPr>
          <w:rFonts w:ascii="Segoe UI" w:eastAsia="Times New Roman" w:hAnsi="Segoe UI" w:cs="Segoe UI"/>
          <w:b/>
          <w:bCs/>
          <w:color w:val="212529"/>
          <w:sz w:val="24"/>
          <w:szCs w:val="24"/>
        </w:rPr>
        <w:t>(Panel 4)</w:t>
      </w:r>
      <w:r w:rsidRPr="008305AD">
        <w:rPr>
          <w:rFonts w:ascii="Segoe UI" w:eastAsia="Times New Roman" w:hAnsi="Segoe UI" w:cs="Segoe UI"/>
          <w:color w:val="212529"/>
          <w:sz w:val="24"/>
          <w:szCs w:val="24"/>
        </w:rPr>
        <w:t>:</w:t>
      </w:r>
    </w:p>
    <w:p w14:paraId="332041A6"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Capture </w:t>
      </w:r>
      <w:r w:rsidRPr="008305AD">
        <w:rPr>
          <w:rFonts w:ascii="Segoe UI" w:eastAsia="Times New Roman" w:hAnsi="Segoe UI" w:cs="Segoe UI"/>
          <w:b/>
          <w:bCs/>
          <w:color w:val="212529"/>
          <w:sz w:val="24"/>
          <w:szCs w:val="24"/>
        </w:rPr>
        <w:t xml:space="preserve">Top 10 </w:t>
      </w:r>
      <w:proofErr w:type="spellStart"/>
      <w:r w:rsidRPr="008305AD">
        <w:rPr>
          <w:rFonts w:ascii="Segoe UI" w:eastAsia="Times New Roman" w:hAnsi="Segoe UI" w:cs="Segoe UI"/>
          <w:b/>
          <w:bCs/>
          <w:color w:val="212529"/>
          <w:sz w:val="24"/>
          <w:szCs w:val="24"/>
        </w:rPr>
        <w:t>WebFrameWorkedWith</w:t>
      </w:r>
      <w:proofErr w:type="spellEnd"/>
      <w:r w:rsidRPr="008305AD">
        <w:rPr>
          <w:rFonts w:ascii="Segoe UI" w:eastAsia="Times New Roman" w:hAnsi="Segoe UI" w:cs="Segoe UI"/>
          <w:color w:val="212529"/>
          <w:sz w:val="24"/>
          <w:szCs w:val="24"/>
        </w:rPr>
        <w:t>.</w:t>
      </w:r>
    </w:p>
    <w:p w14:paraId="7783575E"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Hierarchy bubble chart</w:t>
      </w:r>
      <w:r w:rsidRPr="008305AD">
        <w:rPr>
          <w:rFonts w:ascii="Segoe UI" w:eastAsia="Times New Roman" w:hAnsi="Segoe UI" w:cs="Segoe UI"/>
          <w:color w:val="212529"/>
          <w:sz w:val="24"/>
          <w:szCs w:val="24"/>
        </w:rPr>
        <w:t>.</w:t>
      </w:r>
    </w:p>
    <w:p w14:paraId="04BB97BB"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Bubbles</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Size</w:t>
      </w:r>
      <w:r w:rsidRPr="008305AD">
        <w:rPr>
          <w:rFonts w:ascii="Segoe UI" w:eastAsia="Times New Roman" w:hAnsi="Segoe UI" w:cs="Segoe UI"/>
          <w:color w:val="212529"/>
          <w:sz w:val="24"/>
          <w:szCs w:val="24"/>
        </w:rPr>
        <w:t>, </w:t>
      </w:r>
      <w:proofErr w:type="spellStart"/>
      <w:r w:rsidRPr="008305AD">
        <w:rPr>
          <w:rFonts w:ascii="Segoe UI" w:eastAsia="Times New Roman" w:hAnsi="Segoe UI" w:cs="Segoe UI"/>
          <w:b/>
          <w:bCs/>
          <w:color w:val="212529"/>
          <w:sz w:val="24"/>
          <w:szCs w:val="24"/>
        </w:rPr>
        <w:t>Color</w:t>
      </w:r>
      <w:proofErr w:type="spellEnd"/>
      <w:r w:rsidRPr="008305AD">
        <w:rPr>
          <w:rFonts w:ascii="Segoe UI" w:eastAsia="Times New Roman" w:hAnsi="Segoe UI" w:cs="Segoe UI"/>
          <w:color w:val="212529"/>
          <w:sz w:val="24"/>
          <w:szCs w:val="24"/>
        </w:rPr>
        <w:t> fields of Hierarchy bubble chart.</w:t>
      </w:r>
    </w:p>
    <w:p w14:paraId="2BB887AC" w14:textId="77777777" w:rsidR="008305AD" w:rsidRPr="008305AD" w:rsidRDefault="008305AD" w:rsidP="008305AD">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6139A7CD" w14:textId="77777777" w:rsidR="008305AD" w:rsidRPr="008305AD" w:rsidRDefault="008305AD" w:rsidP="008305AD">
      <w:pPr>
        <w:spacing w:after="0" w:line="240" w:lineRule="auto"/>
        <w:rPr>
          <w:rFonts w:ascii="Times New Roman" w:eastAsia="Times New Roman" w:hAnsi="Times New Roman" w:cs="Times New Roman"/>
          <w:sz w:val="24"/>
          <w:szCs w:val="24"/>
        </w:rPr>
      </w:pPr>
      <w:r w:rsidRPr="008305AD">
        <w:rPr>
          <w:rFonts w:ascii="Segoe UI" w:eastAsia="Times New Roman" w:hAnsi="Segoe UI" w:cs="Segoe UI"/>
          <w:color w:val="212529"/>
          <w:sz w:val="24"/>
          <w:szCs w:val="24"/>
        </w:rPr>
        <w:br/>
      </w:r>
    </w:p>
    <w:p w14:paraId="7BE746E6" w14:textId="77777777" w:rsidR="008305AD" w:rsidRPr="008305AD" w:rsidRDefault="008305AD" w:rsidP="008305AD">
      <w:pPr>
        <w:numPr>
          <w:ilvl w:val="0"/>
          <w:numId w:val="3"/>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On the </w:t>
      </w:r>
      <w:r w:rsidRPr="008305AD">
        <w:rPr>
          <w:rFonts w:ascii="Segoe UI" w:eastAsia="Times New Roman" w:hAnsi="Segoe UI" w:cs="Segoe UI"/>
          <w:b/>
          <w:bCs/>
          <w:color w:val="212529"/>
          <w:sz w:val="24"/>
          <w:szCs w:val="24"/>
        </w:rPr>
        <w:t>Future Technology Trend</w:t>
      </w:r>
      <w:r w:rsidRPr="008305AD">
        <w:rPr>
          <w:rFonts w:ascii="Segoe UI" w:eastAsia="Times New Roman" w:hAnsi="Segoe UI" w:cs="Segoe UI"/>
          <w:color w:val="212529"/>
          <w:sz w:val="24"/>
          <w:szCs w:val="24"/>
        </w:rPr>
        <w:t> dashboard tab, use the data asset </w:t>
      </w:r>
      <w:r w:rsidRPr="008305AD">
        <w:rPr>
          <w:rFonts w:ascii="Segoe UI" w:eastAsia="Times New Roman" w:hAnsi="Segoe UI" w:cs="Segoe UI"/>
          <w:b/>
          <w:bCs/>
          <w:color w:val="212529"/>
          <w:sz w:val="24"/>
          <w:szCs w:val="24"/>
        </w:rPr>
        <w:t>m5_survey_data_technologies_normalised.csv</w:t>
      </w:r>
      <w:r w:rsidRPr="008305AD">
        <w:rPr>
          <w:rFonts w:ascii="Segoe UI" w:eastAsia="Times New Roman" w:hAnsi="Segoe UI" w:cs="Segoe UI"/>
          <w:color w:val="212529"/>
          <w:sz w:val="24"/>
          <w:szCs w:val="24"/>
        </w:rPr>
        <w:t> and capture the following metrics as visualizations:</w:t>
      </w:r>
    </w:p>
    <w:p w14:paraId="7297E72E" w14:textId="77777777" w:rsidR="008305AD" w:rsidRPr="008305AD" w:rsidRDefault="008305AD" w:rsidP="008305AD">
      <w:pPr>
        <w:numPr>
          <w:ilvl w:val="1"/>
          <w:numId w:val="3"/>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first rectangle </w:t>
      </w:r>
      <w:r w:rsidRPr="008305AD">
        <w:rPr>
          <w:rFonts w:ascii="Segoe UI" w:eastAsia="Times New Roman" w:hAnsi="Segoe UI" w:cs="Segoe UI"/>
          <w:b/>
          <w:bCs/>
          <w:color w:val="212529"/>
          <w:sz w:val="24"/>
          <w:szCs w:val="24"/>
        </w:rPr>
        <w:t>(Panel 1)</w:t>
      </w:r>
      <w:r w:rsidRPr="008305AD">
        <w:rPr>
          <w:rFonts w:ascii="Segoe UI" w:eastAsia="Times New Roman" w:hAnsi="Segoe UI" w:cs="Segoe UI"/>
          <w:color w:val="212529"/>
          <w:sz w:val="24"/>
          <w:szCs w:val="24"/>
        </w:rPr>
        <w:t>:</w:t>
      </w:r>
    </w:p>
    <w:p w14:paraId="488CB2D7"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lastRenderedPageBreak/>
        <w:t>Capture </w:t>
      </w:r>
      <w:r w:rsidRPr="008305AD">
        <w:rPr>
          <w:rFonts w:ascii="Segoe UI" w:eastAsia="Times New Roman" w:hAnsi="Segoe UI" w:cs="Segoe UI"/>
          <w:b/>
          <w:bCs/>
          <w:color w:val="212529"/>
          <w:sz w:val="24"/>
          <w:szCs w:val="24"/>
        </w:rPr>
        <w:t xml:space="preserve">Top 10 </w:t>
      </w:r>
      <w:proofErr w:type="spellStart"/>
      <w:r w:rsidRPr="008305AD">
        <w:rPr>
          <w:rFonts w:ascii="Segoe UI" w:eastAsia="Times New Roman" w:hAnsi="Segoe UI" w:cs="Segoe UI"/>
          <w:b/>
          <w:bCs/>
          <w:color w:val="212529"/>
          <w:sz w:val="24"/>
          <w:szCs w:val="24"/>
        </w:rPr>
        <w:t>LanguageDesireNextYear</w:t>
      </w:r>
      <w:proofErr w:type="spellEnd"/>
      <w:r w:rsidRPr="008305AD">
        <w:rPr>
          <w:rFonts w:ascii="Segoe UI" w:eastAsia="Times New Roman" w:hAnsi="Segoe UI" w:cs="Segoe UI"/>
          <w:color w:val="212529"/>
          <w:sz w:val="24"/>
          <w:szCs w:val="24"/>
        </w:rPr>
        <w:t>.</w:t>
      </w:r>
    </w:p>
    <w:p w14:paraId="58B5C7EF"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Bar chart</w:t>
      </w:r>
      <w:r w:rsidRPr="008305AD">
        <w:rPr>
          <w:rFonts w:ascii="Segoe UI" w:eastAsia="Times New Roman" w:hAnsi="Segoe UI" w:cs="Segoe UI"/>
          <w:color w:val="212529"/>
          <w:sz w:val="24"/>
          <w:szCs w:val="24"/>
        </w:rPr>
        <w:t>.</w:t>
      </w:r>
    </w:p>
    <w:p w14:paraId="50C3EFE5"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Bars</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Length</w:t>
      </w:r>
      <w:r w:rsidRPr="008305AD">
        <w:rPr>
          <w:rFonts w:ascii="Segoe UI" w:eastAsia="Times New Roman" w:hAnsi="Segoe UI" w:cs="Segoe UI"/>
          <w:color w:val="212529"/>
          <w:sz w:val="24"/>
          <w:szCs w:val="24"/>
        </w:rPr>
        <w:t>, </w:t>
      </w:r>
      <w:proofErr w:type="spellStart"/>
      <w:r w:rsidRPr="008305AD">
        <w:rPr>
          <w:rFonts w:ascii="Segoe UI" w:eastAsia="Times New Roman" w:hAnsi="Segoe UI" w:cs="Segoe UI"/>
          <w:b/>
          <w:bCs/>
          <w:color w:val="212529"/>
          <w:sz w:val="24"/>
          <w:szCs w:val="24"/>
        </w:rPr>
        <w:t>Color</w:t>
      </w:r>
      <w:proofErr w:type="spellEnd"/>
      <w:r w:rsidRPr="008305AD">
        <w:rPr>
          <w:rFonts w:ascii="Segoe UI" w:eastAsia="Times New Roman" w:hAnsi="Segoe UI" w:cs="Segoe UI"/>
          <w:color w:val="212529"/>
          <w:sz w:val="24"/>
          <w:szCs w:val="24"/>
        </w:rPr>
        <w:t> fields of Bar chart.</w:t>
      </w:r>
    </w:p>
    <w:p w14:paraId="07D6F664"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w:t>
      </w:r>
      <w:r w:rsidRPr="008305AD">
        <w:rPr>
          <w:rFonts w:ascii="Segoe UI" w:eastAsia="Times New Roman" w:hAnsi="Segoe UI" w:cs="Segoe UI"/>
          <w:b/>
          <w:bCs/>
          <w:color w:val="212529"/>
          <w:sz w:val="24"/>
          <w:szCs w:val="24"/>
        </w:rPr>
        <w:t>Show value labels</w:t>
      </w:r>
      <w:r w:rsidRPr="008305AD">
        <w:rPr>
          <w:rFonts w:ascii="Segoe UI" w:eastAsia="Times New Roman" w:hAnsi="Segoe UI" w:cs="Segoe UI"/>
          <w:color w:val="212529"/>
          <w:sz w:val="24"/>
          <w:szCs w:val="24"/>
        </w:rPr>
        <w:t> feature.</w:t>
      </w:r>
    </w:p>
    <w:p w14:paraId="5CB717C5"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7717B84E" w14:textId="77777777" w:rsidR="008305AD" w:rsidRPr="008305AD" w:rsidRDefault="008305AD" w:rsidP="008305AD">
      <w:pPr>
        <w:numPr>
          <w:ilvl w:val="1"/>
          <w:numId w:val="3"/>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second rectangle </w:t>
      </w:r>
      <w:r w:rsidRPr="008305AD">
        <w:rPr>
          <w:rFonts w:ascii="Segoe UI" w:eastAsia="Times New Roman" w:hAnsi="Segoe UI" w:cs="Segoe UI"/>
          <w:b/>
          <w:bCs/>
          <w:color w:val="212529"/>
          <w:sz w:val="24"/>
          <w:szCs w:val="24"/>
        </w:rPr>
        <w:t>(Panel 2)</w:t>
      </w:r>
      <w:r w:rsidRPr="008305AD">
        <w:rPr>
          <w:rFonts w:ascii="Segoe UI" w:eastAsia="Times New Roman" w:hAnsi="Segoe UI" w:cs="Segoe UI"/>
          <w:color w:val="212529"/>
          <w:sz w:val="24"/>
          <w:szCs w:val="24"/>
        </w:rPr>
        <w:t>:</w:t>
      </w:r>
    </w:p>
    <w:p w14:paraId="64067D13"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Capture </w:t>
      </w:r>
      <w:r w:rsidRPr="008305AD">
        <w:rPr>
          <w:rFonts w:ascii="Segoe UI" w:eastAsia="Times New Roman" w:hAnsi="Segoe UI" w:cs="Segoe UI"/>
          <w:b/>
          <w:bCs/>
          <w:color w:val="212529"/>
          <w:sz w:val="24"/>
          <w:szCs w:val="24"/>
        </w:rPr>
        <w:t xml:space="preserve">Top 10 </w:t>
      </w:r>
      <w:proofErr w:type="spellStart"/>
      <w:r w:rsidRPr="008305AD">
        <w:rPr>
          <w:rFonts w:ascii="Segoe UI" w:eastAsia="Times New Roman" w:hAnsi="Segoe UI" w:cs="Segoe UI"/>
          <w:b/>
          <w:bCs/>
          <w:color w:val="212529"/>
          <w:sz w:val="24"/>
          <w:szCs w:val="24"/>
        </w:rPr>
        <w:t>DatabaseDesireNextYear</w:t>
      </w:r>
      <w:proofErr w:type="spellEnd"/>
      <w:r w:rsidRPr="008305AD">
        <w:rPr>
          <w:rFonts w:ascii="Segoe UI" w:eastAsia="Times New Roman" w:hAnsi="Segoe UI" w:cs="Segoe UI"/>
          <w:color w:val="212529"/>
          <w:sz w:val="24"/>
          <w:szCs w:val="24"/>
        </w:rPr>
        <w:t>.</w:t>
      </w:r>
    </w:p>
    <w:p w14:paraId="67F91BBD"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Column chart</w:t>
      </w:r>
      <w:r w:rsidRPr="008305AD">
        <w:rPr>
          <w:rFonts w:ascii="Segoe UI" w:eastAsia="Times New Roman" w:hAnsi="Segoe UI" w:cs="Segoe UI"/>
          <w:color w:val="212529"/>
          <w:sz w:val="24"/>
          <w:szCs w:val="24"/>
        </w:rPr>
        <w:t>.</w:t>
      </w:r>
    </w:p>
    <w:p w14:paraId="5AAA19B2"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Bars</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Length</w:t>
      </w:r>
      <w:r w:rsidRPr="008305AD">
        <w:rPr>
          <w:rFonts w:ascii="Segoe UI" w:eastAsia="Times New Roman" w:hAnsi="Segoe UI" w:cs="Segoe UI"/>
          <w:color w:val="212529"/>
          <w:sz w:val="24"/>
          <w:szCs w:val="24"/>
        </w:rPr>
        <w:t>, </w:t>
      </w:r>
      <w:proofErr w:type="spellStart"/>
      <w:r w:rsidRPr="008305AD">
        <w:rPr>
          <w:rFonts w:ascii="Segoe UI" w:eastAsia="Times New Roman" w:hAnsi="Segoe UI" w:cs="Segoe UI"/>
          <w:b/>
          <w:bCs/>
          <w:color w:val="212529"/>
          <w:sz w:val="24"/>
          <w:szCs w:val="24"/>
        </w:rPr>
        <w:t>Color</w:t>
      </w:r>
      <w:proofErr w:type="spellEnd"/>
      <w:r w:rsidRPr="008305AD">
        <w:rPr>
          <w:rFonts w:ascii="Segoe UI" w:eastAsia="Times New Roman" w:hAnsi="Segoe UI" w:cs="Segoe UI"/>
          <w:color w:val="212529"/>
          <w:sz w:val="24"/>
          <w:szCs w:val="24"/>
        </w:rPr>
        <w:t> fields of Column chart.</w:t>
      </w:r>
    </w:p>
    <w:p w14:paraId="4AA89B0E"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w:t>
      </w:r>
      <w:r w:rsidRPr="008305AD">
        <w:rPr>
          <w:rFonts w:ascii="Segoe UI" w:eastAsia="Times New Roman" w:hAnsi="Segoe UI" w:cs="Segoe UI"/>
          <w:b/>
          <w:bCs/>
          <w:color w:val="212529"/>
          <w:sz w:val="24"/>
          <w:szCs w:val="24"/>
        </w:rPr>
        <w:t>Show value labels</w:t>
      </w:r>
      <w:r w:rsidRPr="008305AD">
        <w:rPr>
          <w:rFonts w:ascii="Segoe UI" w:eastAsia="Times New Roman" w:hAnsi="Segoe UI" w:cs="Segoe UI"/>
          <w:color w:val="212529"/>
          <w:sz w:val="24"/>
          <w:szCs w:val="24"/>
        </w:rPr>
        <w:t> feature.</w:t>
      </w:r>
    </w:p>
    <w:p w14:paraId="41513650"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639D66D0" w14:textId="77777777" w:rsidR="008305AD" w:rsidRPr="008305AD" w:rsidRDefault="008305AD" w:rsidP="008305AD">
      <w:pPr>
        <w:numPr>
          <w:ilvl w:val="1"/>
          <w:numId w:val="3"/>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third rectangle </w:t>
      </w:r>
      <w:r w:rsidRPr="008305AD">
        <w:rPr>
          <w:rFonts w:ascii="Segoe UI" w:eastAsia="Times New Roman" w:hAnsi="Segoe UI" w:cs="Segoe UI"/>
          <w:b/>
          <w:bCs/>
          <w:color w:val="212529"/>
          <w:sz w:val="24"/>
          <w:szCs w:val="24"/>
        </w:rPr>
        <w:t>(Panel 3)</w:t>
      </w:r>
      <w:r w:rsidRPr="008305AD">
        <w:rPr>
          <w:rFonts w:ascii="Segoe UI" w:eastAsia="Times New Roman" w:hAnsi="Segoe UI" w:cs="Segoe UI"/>
          <w:color w:val="212529"/>
          <w:sz w:val="24"/>
          <w:szCs w:val="24"/>
        </w:rPr>
        <w:t>:</w:t>
      </w:r>
    </w:p>
    <w:p w14:paraId="287E2BE8"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capture </w:t>
      </w:r>
      <w:proofErr w:type="spellStart"/>
      <w:r w:rsidRPr="008305AD">
        <w:rPr>
          <w:rFonts w:ascii="Segoe UI" w:eastAsia="Times New Roman" w:hAnsi="Segoe UI" w:cs="Segoe UI"/>
          <w:b/>
          <w:bCs/>
          <w:color w:val="212529"/>
          <w:sz w:val="24"/>
          <w:szCs w:val="24"/>
        </w:rPr>
        <w:t>PlatformDesireNextYear</w:t>
      </w:r>
      <w:proofErr w:type="spellEnd"/>
      <w:r w:rsidRPr="008305AD">
        <w:rPr>
          <w:rFonts w:ascii="Segoe UI" w:eastAsia="Times New Roman" w:hAnsi="Segoe UI" w:cs="Segoe UI"/>
          <w:color w:val="212529"/>
          <w:sz w:val="24"/>
          <w:szCs w:val="24"/>
        </w:rPr>
        <w:t>.</w:t>
      </w:r>
    </w:p>
    <w:p w14:paraId="0B671DCE"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Tree map chart</w:t>
      </w:r>
      <w:r w:rsidRPr="008305AD">
        <w:rPr>
          <w:rFonts w:ascii="Segoe UI" w:eastAsia="Times New Roman" w:hAnsi="Segoe UI" w:cs="Segoe UI"/>
          <w:color w:val="212529"/>
          <w:sz w:val="24"/>
          <w:szCs w:val="24"/>
        </w:rPr>
        <w:t>.</w:t>
      </w:r>
    </w:p>
    <w:p w14:paraId="0DEF15FF"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Area hierarchy</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Size</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Heat</w:t>
      </w:r>
      <w:r w:rsidRPr="008305AD">
        <w:rPr>
          <w:rFonts w:ascii="Segoe UI" w:eastAsia="Times New Roman" w:hAnsi="Segoe UI" w:cs="Segoe UI"/>
          <w:color w:val="212529"/>
          <w:sz w:val="24"/>
          <w:szCs w:val="24"/>
        </w:rPr>
        <w:t> fields of Tree map chart.</w:t>
      </w:r>
    </w:p>
    <w:p w14:paraId="282B86EB"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w:t>
      </w:r>
      <w:r w:rsidRPr="008305AD">
        <w:rPr>
          <w:rFonts w:ascii="Segoe UI" w:eastAsia="Times New Roman" w:hAnsi="Segoe UI" w:cs="Segoe UI"/>
          <w:b/>
          <w:bCs/>
          <w:color w:val="212529"/>
          <w:sz w:val="24"/>
          <w:szCs w:val="24"/>
        </w:rPr>
        <w:t xml:space="preserve">Contrast label </w:t>
      </w:r>
      <w:proofErr w:type="spellStart"/>
      <w:r w:rsidRPr="008305AD">
        <w:rPr>
          <w:rFonts w:ascii="Segoe UI" w:eastAsia="Times New Roman" w:hAnsi="Segoe UI" w:cs="Segoe UI"/>
          <w:b/>
          <w:bCs/>
          <w:color w:val="212529"/>
          <w:sz w:val="24"/>
          <w:szCs w:val="24"/>
        </w:rPr>
        <w:t>color</w:t>
      </w:r>
      <w:proofErr w:type="spellEnd"/>
      <w:r w:rsidRPr="008305AD">
        <w:rPr>
          <w:rFonts w:ascii="Segoe UI" w:eastAsia="Times New Roman" w:hAnsi="Segoe UI" w:cs="Segoe UI"/>
          <w:color w:val="212529"/>
          <w:sz w:val="24"/>
          <w:szCs w:val="24"/>
        </w:rPr>
        <w:t> feature.</w:t>
      </w:r>
    </w:p>
    <w:p w14:paraId="28E3B073"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41F505C4" w14:textId="77777777" w:rsidR="008305AD" w:rsidRPr="008305AD" w:rsidRDefault="008305AD" w:rsidP="008305AD">
      <w:pPr>
        <w:numPr>
          <w:ilvl w:val="1"/>
          <w:numId w:val="3"/>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fourth rectangle </w:t>
      </w:r>
      <w:r w:rsidRPr="008305AD">
        <w:rPr>
          <w:rFonts w:ascii="Segoe UI" w:eastAsia="Times New Roman" w:hAnsi="Segoe UI" w:cs="Segoe UI"/>
          <w:b/>
          <w:bCs/>
          <w:color w:val="212529"/>
          <w:sz w:val="24"/>
          <w:szCs w:val="24"/>
        </w:rPr>
        <w:t>(Panel 4)</w:t>
      </w:r>
      <w:r w:rsidRPr="008305AD">
        <w:rPr>
          <w:rFonts w:ascii="Segoe UI" w:eastAsia="Times New Roman" w:hAnsi="Segoe UI" w:cs="Segoe UI"/>
          <w:color w:val="212529"/>
          <w:sz w:val="24"/>
          <w:szCs w:val="24"/>
        </w:rPr>
        <w:t>:</w:t>
      </w:r>
    </w:p>
    <w:p w14:paraId="6FEB0FCF"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Capture </w:t>
      </w:r>
      <w:r w:rsidRPr="008305AD">
        <w:rPr>
          <w:rFonts w:ascii="Segoe UI" w:eastAsia="Times New Roman" w:hAnsi="Segoe UI" w:cs="Segoe UI"/>
          <w:b/>
          <w:bCs/>
          <w:color w:val="212529"/>
          <w:sz w:val="24"/>
          <w:szCs w:val="24"/>
        </w:rPr>
        <w:t xml:space="preserve">Top 10 </w:t>
      </w:r>
      <w:proofErr w:type="spellStart"/>
      <w:r w:rsidRPr="008305AD">
        <w:rPr>
          <w:rFonts w:ascii="Segoe UI" w:eastAsia="Times New Roman" w:hAnsi="Segoe UI" w:cs="Segoe UI"/>
          <w:b/>
          <w:bCs/>
          <w:color w:val="212529"/>
          <w:sz w:val="24"/>
          <w:szCs w:val="24"/>
        </w:rPr>
        <w:t>WebFrameDesireNextYear</w:t>
      </w:r>
      <w:proofErr w:type="spellEnd"/>
      <w:r w:rsidRPr="008305AD">
        <w:rPr>
          <w:rFonts w:ascii="Segoe UI" w:eastAsia="Times New Roman" w:hAnsi="Segoe UI" w:cs="Segoe UI"/>
          <w:color w:val="212529"/>
          <w:sz w:val="24"/>
          <w:szCs w:val="24"/>
        </w:rPr>
        <w:t>.</w:t>
      </w:r>
    </w:p>
    <w:p w14:paraId="27CA6FB6"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Hierarchy bubble chart</w:t>
      </w:r>
      <w:r w:rsidRPr="008305AD">
        <w:rPr>
          <w:rFonts w:ascii="Segoe UI" w:eastAsia="Times New Roman" w:hAnsi="Segoe UI" w:cs="Segoe UI"/>
          <w:color w:val="212529"/>
          <w:sz w:val="24"/>
          <w:szCs w:val="24"/>
        </w:rPr>
        <w:t>.</w:t>
      </w:r>
    </w:p>
    <w:p w14:paraId="1C2C682B"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Bubbles</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Size</w:t>
      </w:r>
      <w:r w:rsidRPr="008305AD">
        <w:rPr>
          <w:rFonts w:ascii="Segoe UI" w:eastAsia="Times New Roman" w:hAnsi="Segoe UI" w:cs="Segoe UI"/>
          <w:color w:val="212529"/>
          <w:sz w:val="24"/>
          <w:szCs w:val="24"/>
        </w:rPr>
        <w:t>, </w:t>
      </w:r>
      <w:proofErr w:type="spellStart"/>
      <w:r w:rsidRPr="008305AD">
        <w:rPr>
          <w:rFonts w:ascii="Segoe UI" w:eastAsia="Times New Roman" w:hAnsi="Segoe UI" w:cs="Segoe UI"/>
          <w:b/>
          <w:bCs/>
          <w:color w:val="212529"/>
          <w:sz w:val="24"/>
          <w:szCs w:val="24"/>
        </w:rPr>
        <w:t>Color</w:t>
      </w:r>
      <w:proofErr w:type="spellEnd"/>
      <w:r w:rsidRPr="008305AD">
        <w:rPr>
          <w:rFonts w:ascii="Segoe UI" w:eastAsia="Times New Roman" w:hAnsi="Segoe UI" w:cs="Segoe UI"/>
          <w:color w:val="212529"/>
          <w:sz w:val="24"/>
          <w:szCs w:val="24"/>
        </w:rPr>
        <w:t> fields of Hierarchy bubble chart.</w:t>
      </w:r>
    </w:p>
    <w:p w14:paraId="6EA5054C" w14:textId="77777777" w:rsidR="008305AD" w:rsidRPr="008305AD" w:rsidRDefault="008305AD" w:rsidP="008305AD">
      <w:pPr>
        <w:numPr>
          <w:ilvl w:val="2"/>
          <w:numId w:val="3"/>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4BC91FFB" w14:textId="77777777" w:rsidR="008305AD" w:rsidRPr="008305AD" w:rsidRDefault="008305AD" w:rsidP="008305AD">
      <w:pPr>
        <w:spacing w:after="0" w:line="240" w:lineRule="auto"/>
        <w:rPr>
          <w:rFonts w:ascii="Times New Roman" w:eastAsia="Times New Roman" w:hAnsi="Times New Roman" w:cs="Times New Roman"/>
          <w:sz w:val="24"/>
          <w:szCs w:val="24"/>
        </w:rPr>
      </w:pPr>
      <w:r w:rsidRPr="008305AD">
        <w:rPr>
          <w:rFonts w:ascii="Segoe UI" w:eastAsia="Times New Roman" w:hAnsi="Segoe UI" w:cs="Segoe UI"/>
          <w:color w:val="212529"/>
          <w:sz w:val="24"/>
          <w:szCs w:val="24"/>
        </w:rPr>
        <w:br/>
      </w:r>
    </w:p>
    <w:p w14:paraId="7DDCC542" w14:textId="77777777" w:rsidR="008305AD" w:rsidRPr="008305AD" w:rsidRDefault="008305AD" w:rsidP="008305AD">
      <w:pPr>
        <w:numPr>
          <w:ilvl w:val="0"/>
          <w:numId w:val="4"/>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On the </w:t>
      </w:r>
      <w:r w:rsidRPr="008305AD">
        <w:rPr>
          <w:rFonts w:ascii="Segoe UI" w:eastAsia="Times New Roman" w:hAnsi="Segoe UI" w:cs="Segoe UI"/>
          <w:b/>
          <w:bCs/>
          <w:color w:val="212529"/>
          <w:sz w:val="24"/>
          <w:szCs w:val="24"/>
        </w:rPr>
        <w:t>Demographics</w:t>
      </w:r>
      <w:r w:rsidRPr="008305AD">
        <w:rPr>
          <w:rFonts w:ascii="Segoe UI" w:eastAsia="Times New Roman" w:hAnsi="Segoe UI" w:cs="Segoe UI"/>
          <w:color w:val="212529"/>
          <w:sz w:val="24"/>
          <w:szCs w:val="24"/>
        </w:rPr>
        <w:t> dashboard tab, use the data asset </w:t>
      </w:r>
      <w:r w:rsidRPr="008305AD">
        <w:rPr>
          <w:rFonts w:ascii="Segoe UI" w:eastAsia="Times New Roman" w:hAnsi="Segoe UI" w:cs="Segoe UI"/>
          <w:b/>
          <w:bCs/>
          <w:color w:val="212529"/>
          <w:sz w:val="24"/>
          <w:szCs w:val="24"/>
        </w:rPr>
        <w:t>m5_survey_data_demographics.csv</w:t>
      </w:r>
      <w:r w:rsidRPr="008305AD">
        <w:rPr>
          <w:rFonts w:ascii="Segoe UI" w:eastAsia="Times New Roman" w:hAnsi="Segoe UI" w:cs="Segoe UI"/>
          <w:color w:val="212529"/>
          <w:sz w:val="24"/>
          <w:szCs w:val="24"/>
        </w:rPr>
        <w:t> and capture the following metrics as visualizations:</w:t>
      </w:r>
    </w:p>
    <w:p w14:paraId="19887675" w14:textId="77777777" w:rsidR="008305AD" w:rsidRPr="008305AD" w:rsidRDefault="008305AD" w:rsidP="008305AD">
      <w:pPr>
        <w:numPr>
          <w:ilvl w:val="1"/>
          <w:numId w:val="4"/>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Use </w:t>
      </w:r>
      <w:r w:rsidRPr="008305AD">
        <w:rPr>
          <w:rFonts w:ascii="Segoe UI" w:eastAsia="Times New Roman" w:hAnsi="Segoe UI" w:cs="Segoe UI"/>
          <w:b/>
          <w:bCs/>
          <w:color w:val="212529"/>
          <w:sz w:val="24"/>
          <w:szCs w:val="24"/>
        </w:rPr>
        <w:t>Filters for this tab</w:t>
      </w:r>
      <w:r w:rsidRPr="008305AD">
        <w:rPr>
          <w:rFonts w:ascii="Segoe UI" w:eastAsia="Times New Roman" w:hAnsi="Segoe UI" w:cs="Segoe UI"/>
          <w:color w:val="212529"/>
          <w:sz w:val="24"/>
          <w:szCs w:val="24"/>
        </w:rPr>
        <w:t> feature to filter out entries of other types except </w:t>
      </w:r>
      <w:r w:rsidRPr="008305AD">
        <w:rPr>
          <w:rFonts w:ascii="Segoe UI" w:eastAsia="Times New Roman" w:hAnsi="Segoe UI" w:cs="Segoe UI"/>
          <w:b/>
          <w:bCs/>
          <w:color w:val="212529"/>
          <w:sz w:val="24"/>
          <w:szCs w:val="24"/>
        </w:rPr>
        <w:t>Man</w:t>
      </w:r>
      <w:r w:rsidRPr="008305AD">
        <w:rPr>
          <w:rFonts w:ascii="Segoe UI" w:eastAsia="Times New Roman" w:hAnsi="Segoe UI" w:cs="Segoe UI"/>
          <w:color w:val="212529"/>
          <w:sz w:val="24"/>
          <w:szCs w:val="24"/>
        </w:rPr>
        <w:t> and </w:t>
      </w:r>
      <w:r w:rsidRPr="008305AD">
        <w:rPr>
          <w:rFonts w:ascii="Segoe UI" w:eastAsia="Times New Roman" w:hAnsi="Segoe UI" w:cs="Segoe UI"/>
          <w:b/>
          <w:bCs/>
          <w:color w:val="212529"/>
          <w:sz w:val="24"/>
          <w:szCs w:val="24"/>
        </w:rPr>
        <w:t>Woman</w:t>
      </w:r>
      <w:r w:rsidRPr="008305AD">
        <w:rPr>
          <w:rFonts w:ascii="Segoe UI" w:eastAsia="Times New Roman" w:hAnsi="Segoe UI" w:cs="Segoe UI"/>
          <w:color w:val="212529"/>
          <w:sz w:val="24"/>
          <w:szCs w:val="24"/>
        </w:rPr>
        <w:t> from the data point </w:t>
      </w:r>
      <w:r w:rsidRPr="008305AD">
        <w:rPr>
          <w:rFonts w:ascii="Segoe UI" w:eastAsia="Times New Roman" w:hAnsi="Segoe UI" w:cs="Segoe UI"/>
          <w:b/>
          <w:bCs/>
          <w:color w:val="212529"/>
          <w:sz w:val="24"/>
          <w:szCs w:val="24"/>
        </w:rPr>
        <w:t>Gender</w:t>
      </w:r>
      <w:r w:rsidRPr="008305AD">
        <w:rPr>
          <w:rFonts w:ascii="Segoe UI" w:eastAsia="Times New Roman" w:hAnsi="Segoe UI" w:cs="Segoe UI"/>
          <w:color w:val="212529"/>
          <w:sz w:val="24"/>
          <w:szCs w:val="24"/>
        </w:rPr>
        <w:t>.</w:t>
      </w:r>
    </w:p>
    <w:p w14:paraId="23351530" w14:textId="77777777" w:rsidR="008305AD" w:rsidRPr="008305AD" w:rsidRDefault="008305AD" w:rsidP="008305AD">
      <w:pPr>
        <w:numPr>
          <w:ilvl w:val="1"/>
          <w:numId w:val="4"/>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first rectangle </w:t>
      </w:r>
      <w:r w:rsidRPr="008305AD">
        <w:rPr>
          <w:rFonts w:ascii="Segoe UI" w:eastAsia="Times New Roman" w:hAnsi="Segoe UI" w:cs="Segoe UI"/>
          <w:b/>
          <w:bCs/>
          <w:color w:val="212529"/>
          <w:sz w:val="24"/>
          <w:szCs w:val="24"/>
        </w:rPr>
        <w:t>(Panel 1)</w:t>
      </w:r>
      <w:r w:rsidRPr="008305AD">
        <w:rPr>
          <w:rFonts w:ascii="Segoe UI" w:eastAsia="Times New Roman" w:hAnsi="Segoe UI" w:cs="Segoe UI"/>
          <w:color w:val="212529"/>
          <w:sz w:val="24"/>
          <w:szCs w:val="24"/>
        </w:rPr>
        <w:t>:</w:t>
      </w:r>
    </w:p>
    <w:p w14:paraId="467A8C22"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Capture </w:t>
      </w:r>
      <w:r w:rsidRPr="008305AD">
        <w:rPr>
          <w:rFonts w:ascii="Segoe UI" w:eastAsia="Times New Roman" w:hAnsi="Segoe UI" w:cs="Segoe UI"/>
          <w:b/>
          <w:bCs/>
          <w:color w:val="212529"/>
          <w:sz w:val="24"/>
          <w:szCs w:val="24"/>
        </w:rPr>
        <w:t>Respondent classified by Gender</w:t>
      </w:r>
      <w:r w:rsidRPr="008305AD">
        <w:rPr>
          <w:rFonts w:ascii="Segoe UI" w:eastAsia="Times New Roman" w:hAnsi="Segoe UI" w:cs="Segoe UI"/>
          <w:color w:val="212529"/>
          <w:sz w:val="24"/>
          <w:szCs w:val="24"/>
        </w:rPr>
        <w:t>.</w:t>
      </w:r>
    </w:p>
    <w:p w14:paraId="665EC8F2"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Pie chart</w:t>
      </w:r>
      <w:r w:rsidRPr="008305AD">
        <w:rPr>
          <w:rFonts w:ascii="Segoe UI" w:eastAsia="Times New Roman" w:hAnsi="Segoe UI" w:cs="Segoe UI"/>
          <w:color w:val="212529"/>
          <w:sz w:val="24"/>
          <w:szCs w:val="24"/>
        </w:rPr>
        <w:t>.</w:t>
      </w:r>
    </w:p>
    <w:p w14:paraId="5D4FC886"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Segments</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Size</w:t>
      </w:r>
      <w:r w:rsidRPr="008305AD">
        <w:rPr>
          <w:rFonts w:ascii="Segoe UI" w:eastAsia="Times New Roman" w:hAnsi="Segoe UI" w:cs="Segoe UI"/>
          <w:color w:val="212529"/>
          <w:sz w:val="24"/>
          <w:szCs w:val="24"/>
        </w:rPr>
        <w:t> fields of Pie chart.</w:t>
      </w:r>
    </w:p>
    <w:p w14:paraId="58CCAA00"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w:t>
      </w:r>
      <w:proofErr w:type="spellStart"/>
      <w:r w:rsidRPr="008305AD">
        <w:rPr>
          <w:rFonts w:ascii="Segoe UI" w:eastAsia="Times New Roman" w:hAnsi="Segoe UI" w:cs="Segoe UI"/>
          <w:b/>
          <w:bCs/>
          <w:color w:val="212529"/>
          <w:sz w:val="24"/>
          <w:szCs w:val="24"/>
        </w:rPr>
        <w:t>Dispay</w:t>
      </w:r>
      <w:proofErr w:type="spellEnd"/>
      <w:r w:rsidRPr="008305AD">
        <w:rPr>
          <w:rFonts w:ascii="Segoe UI" w:eastAsia="Times New Roman" w:hAnsi="Segoe UI" w:cs="Segoe UI"/>
          <w:b/>
          <w:bCs/>
          <w:color w:val="212529"/>
          <w:sz w:val="24"/>
          <w:szCs w:val="24"/>
        </w:rPr>
        <w:t xml:space="preserve"> %</w:t>
      </w:r>
      <w:r w:rsidRPr="008305AD">
        <w:rPr>
          <w:rFonts w:ascii="Segoe UI" w:eastAsia="Times New Roman" w:hAnsi="Segoe UI" w:cs="Segoe UI"/>
          <w:color w:val="212529"/>
          <w:sz w:val="24"/>
          <w:szCs w:val="24"/>
        </w:rPr>
        <w:t> feature.</w:t>
      </w:r>
    </w:p>
    <w:p w14:paraId="3EA29C5D"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7F5577DE" w14:textId="77777777" w:rsidR="008305AD" w:rsidRPr="008305AD" w:rsidRDefault="008305AD" w:rsidP="008305AD">
      <w:pPr>
        <w:numPr>
          <w:ilvl w:val="1"/>
          <w:numId w:val="4"/>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second rectangle </w:t>
      </w:r>
      <w:r w:rsidRPr="008305AD">
        <w:rPr>
          <w:rFonts w:ascii="Segoe UI" w:eastAsia="Times New Roman" w:hAnsi="Segoe UI" w:cs="Segoe UI"/>
          <w:b/>
          <w:bCs/>
          <w:color w:val="212529"/>
          <w:sz w:val="24"/>
          <w:szCs w:val="24"/>
        </w:rPr>
        <w:t>(Panel 2)</w:t>
      </w:r>
      <w:r w:rsidRPr="008305AD">
        <w:rPr>
          <w:rFonts w:ascii="Segoe UI" w:eastAsia="Times New Roman" w:hAnsi="Segoe UI" w:cs="Segoe UI"/>
          <w:color w:val="212529"/>
          <w:sz w:val="24"/>
          <w:szCs w:val="24"/>
        </w:rPr>
        <w:t>:</w:t>
      </w:r>
    </w:p>
    <w:p w14:paraId="0CE488EC"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Capture </w:t>
      </w:r>
      <w:r w:rsidRPr="008305AD">
        <w:rPr>
          <w:rFonts w:ascii="Segoe UI" w:eastAsia="Times New Roman" w:hAnsi="Segoe UI" w:cs="Segoe UI"/>
          <w:b/>
          <w:bCs/>
          <w:color w:val="212529"/>
          <w:sz w:val="24"/>
          <w:szCs w:val="24"/>
        </w:rPr>
        <w:t>Respondent Count for Countries</w:t>
      </w:r>
      <w:r w:rsidRPr="008305AD">
        <w:rPr>
          <w:rFonts w:ascii="Segoe UI" w:eastAsia="Times New Roman" w:hAnsi="Segoe UI" w:cs="Segoe UI"/>
          <w:color w:val="212529"/>
          <w:sz w:val="24"/>
          <w:szCs w:val="24"/>
        </w:rPr>
        <w:t>.</w:t>
      </w:r>
    </w:p>
    <w:p w14:paraId="36657038"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Map chart</w:t>
      </w:r>
      <w:r w:rsidRPr="008305AD">
        <w:rPr>
          <w:rFonts w:ascii="Segoe UI" w:eastAsia="Times New Roman" w:hAnsi="Segoe UI" w:cs="Segoe UI"/>
          <w:color w:val="212529"/>
          <w:sz w:val="24"/>
          <w:szCs w:val="24"/>
        </w:rPr>
        <w:t>.</w:t>
      </w:r>
    </w:p>
    <w:p w14:paraId="6C8EEDCE"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Regions-Locations</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 xml:space="preserve">Regions-Location </w:t>
      </w:r>
      <w:proofErr w:type="spellStart"/>
      <w:r w:rsidRPr="008305AD">
        <w:rPr>
          <w:rFonts w:ascii="Segoe UI" w:eastAsia="Times New Roman" w:hAnsi="Segoe UI" w:cs="Segoe UI"/>
          <w:b/>
          <w:bCs/>
          <w:color w:val="212529"/>
          <w:sz w:val="24"/>
          <w:szCs w:val="24"/>
        </w:rPr>
        <w:t>color</w:t>
      </w:r>
      <w:proofErr w:type="spellEnd"/>
      <w:r w:rsidRPr="008305AD">
        <w:rPr>
          <w:rFonts w:ascii="Segoe UI" w:eastAsia="Times New Roman" w:hAnsi="Segoe UI" w:cs="Segoe UI"/>
          <w:color w:val="212529"/>
          <w:sz w:val="24"/>
          <w:szCs w:val="24"/>
        </w:rPr>
        <w:t> fields of Map chart.</w:t>
      </w:r>
    </w:p>
    <w:p w14:paraId="4245F365"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10973167" w14:textId="77777777" w:rsidR="008305AD" w:rsidRPr="008305AD" w:rsidRDefault="008305AD" w:rsidP="008305AD">
      <w:pPr>
        <w:numPr>
          <w:ilvl w:val="1"/>
          <w:numId w:val="4"/>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third rectangle </w:t>
      </w:r>
      <w:r w:rsidRPr="008305AD">
        <w:rPr>
          <w:rFonts w:ascii="Segoe UI" w:eastAsia="Times New Roman" w:hAnsi="Segoe UI" w:cs="Segoe UI"/>
          <w:b/>
          <w:bCs/>
          <w:color w:val="212529"/>
          <w:sz w:val="24"/>
          <w:szCs w:val="24"/>
        </w:rPr>
        <w:t>(Panel 3)</w:t>
      </w:r>
      <w:r w:rsidRPr="008305AD">
        <w:rPr>
          <w:rFonts w:ascii="Segoe UI" w:eastAsia="Times New Roman" w:hAnsi="Segoe UI" w:cs="Segoe UI"/>
          <w:color w:val="212529"/>
          <w:sz w:val="24"/>
          <w:szCs w:val="24"/>
        </w:rPr>
        <w:t>:</w:t>
      </w:r>
    </w:p>
    <w:p w14:paraId="134EE961"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Capture </w:t>
      </w:r>
      <w:r w:rsidRPr="008305AD">
        <w:rPr>
          <w:rFonts w:ascii="Segoe UI" w:eastAsia="Times New Roman" w:hAnsi="Segoe UI" w:cs="Segoe UI"/>
          <w:b/>
          <w:bCs/>
          <w:color w:val="212529"/>
          <w:sz w:val="24"/>
          <w:szCs w:val="24"/>
        </w:rPr>
        <w:t>Respondent Count by Age</w:t>
      </w:r>
      <w:r w:rsidRPr="008305AD">
        <w:rPr>
          <w:rFonts w:ascii="Segoe UI" w:eastAsia="Times New Roman" w:hAnsi="Segoe UI" w:cs="Segoe UI"/>
          <w:color w:val="212529"/>
          <w:sz w:val="24"/>
          <w:szCs w:val="24"/>
        </w:rPr>
        <w:t>.</w:t>
      </w:r>
    </w:p>
    <w:p w14:paraId="555BE11D"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Line chart</w:t>
      </w:r>
      <w:r w:rsidRPr="008305AD">
        <w:rPr>
          <w:rFonts w:ascii="Segoe UI" w:eastAsia="Times New Roman" w:hAnsi="Segoe UI" w:cs="Segoe UI"/>
          <w:color w:val="212529"/>
          <w:sz w:val="24"/>
          <w:szCs w:val="24"/>
        </w:rPr>
        <w:t>.</w:t>
      </w:r>
    </w:p>
    <w:p w14:paraId="40D7FC30"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x-axis</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y-axis</w:t>
      </w:r>
      <w:r w:rsidRPr="008305AD">
        <w:rPr>
          <w:rFonts w:ascii="Segoe UI" w:eastAsia="Times New Roman" w:hAnsi="Segoe UI" w:cs="Segoe UI"/>
          <w:color w:val="212529"/>
          <w:sz w:val="24"/>
          <w:szCs w:val="24"/>
        </w:rPr>
        <w:t> fields of Line chart.</w:t>
      </w:r>
    </w:p>
    <w:p w14:paraId="38F2916F"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w:t>
      </w:r>
      <w:r w:rsidRPr="008305AD">
        <w:rPr>
          <w:rFonts w:ascii="Segoe UI" w:eastAsia="Times New Roman" w:hAnsi="Segoe UI" w:cs="Segoe UI"/>
          <w:b/>
          <w:bCs/>
          <w:color w:val="212529"/>
          <w:sz w:val="24"/>
          <w:szCs w:val="24"/>
        </w:rPr>
        <w:t>Show value labels</w:t>
      </w:r>
      <w:r w:rsidRPr="008305AD">
        <w:rPr>
          <w:rFonts w:ascii="Segoe UI" w:eastAsia="Times New Roman" w:hAnsi="Segoe UI" w:cs="Segoe UI"/>
          <w:color w:val="212529"/>
          <w:sz w:val="24"/>
          <w:szCs w:val="24"/>
        </w:rPr>
        <w:t> feature.</w:t>
      </w:r>
    </w:p>
    <w:p w14:paraId="4CC21A8D"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w:t>
      </w:r>
      <w:r w:rsidRPr="008305AD">
        <w:rPr>
          <w:rFonts w:ascii="Segoe UI" w:eastAsia="Times New Roman" w:hAnsi="Segoe UI" w:cs="Segoe UI"/>
          <w:b/>
          <w:bCs/>
          <w:color w:val="212529"/>
          <w:sz w:val="24"/>
          <w:szCs w:val="24"/>
        </w:rPr>
        <w:t>Show markers</w:t>
      </w:r>
      <w:r w:rsidRPr="008305AD">
        <w:rPr>
          <w:rFonts w:ascii="Segoe UI" w:eastAsia="Times New Roman" w:hAnsi="Segoe UI" w:cs="Segoe UI"/>
          <w:color w:val="212529"/>
          <w:sz w:val="24"/>
          <w:szCs w:val="24"/>
        </w:rPr>
        <w:t> feature.</w:t>
      </w:r>
    </w:p>
    <w:p w14:paraId="4D817B26"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7B5E382B" w14:textId="77777777" w:rsidR="008305AD" w:rsidRPr="008305AD" w:rsidRDefault="008305AD" w:rsidP="008305AD">
      <w:pPr>
        <w:numPr>
          <w:ilvl w:val="1"/>
          <w:numId w:val="4"/>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 the fourth rectangle </w:t>
      </w:r>
      <w:r w:rsidRPr="008305AD">
        <w:rPr>
          <w:rFonts w:ascii="Segoe UI" w:eastAsia="Times New Roman" w:hAnsi="Segoe UI" w:cs="Segoe UI"/>
          <w:b/>
          <w:bCs/>
          <w:color w:val="212529"/>
          <w:sz w:val="24"/>
          <w:szCs w:val="24"/>
        </w:rPr>
        <w:t>(Panel 4)</w:t>
      </w:r>
      <w:r w:rsidRPr="008305AD">
        <w:rPr>
          <w:rFonts w:ascii="Segoe UI" w:eastAsia="Times New Roman" w:hAnsi="Segoe UI" w:cs="Segoe UI"/>
          <w:color w:val="212529"/>
          <w:sz w:val="24"/>
          <w:szCs w:val="24"/>
        </w:rPr>
        <w:t>:</w:t>
      </w:r>
    </w:p>
    <w:p w14:paraId="689DC1E1"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lastRenderedPageBreak/>
        <w:t>Capture </w:t>
      </w:r>
      <w:r w:rsidRPr="008305AD">
        <w:rPr>
          <w:rFonts w:ascii="Segoe UI" w:eastAsia="Times New Roman" w:hAnsi="Segoe UI" w:cs="Segoe UI"/>
          <w:b/>
          <w:bCs/>
          <w:color w:val="212529"/>
          <w:sz w:val="24"/>
          <w:szCs w:val="24"/>
        </w:rPr>
        <w:t>Respondent Count by Gender, classified by Formal Education Level</w:t>
      </w:r>
      <w:r w:rsidRPr="008305AD">
        <w:rPr>
          <w:rFonts w:ascii="Segoe UI" w:eastAsia="Times New Roman" w:hAnsi="Segoe UI" w:cs="Segoe UI"/>
          <w:color w:val="212529"/>
          <w:sz w:val="24"/>
          <w:szCs w:val="24"/>
        </w:rPr>
        <w:t>.</w:t>
      </w:r>
    </w:p>
    <w:p w14:paraId="0723C31D"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Visualize as a </w:t>
      </w:r>
      <w:r w:rsidRPr="008305AD">
        <w:rPr>
          <w:rFonts w:ascii="Segoe UI" w:eastAsia="Times New Roman" w:hAnsi="Segoe UI" w:cs="Segoe UI"/>
          <w:b/>
          <w:bCs/>
          <w:color w:val="212529"/>
          <w:sz w:val="24"/>
          <w:szCs w:val="24"/>
        </w:rPr>
        <w:t>Stacked bar chart</w:t>
      </w:r>
      <w:r w:rsidRPr="008305AD">
        <w:rPr>
          <w:rFonts w:ascii="Segoe UI" w:eastAsia="Times New Roman" w:hAnsi="Segoe UI" w:cs="Segoe UI"/>
          <w:color w:val="212529"/>
          <w:sz w:val="24"/>
          <w:szCs w:val="24"/>
        </w:rPr>
        <w:t>.</w:t>
      </w:r>
    </w:p>
    <w:p w14:paraId="0200D202"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Utilize </w:t>
      </w:r>
      <w:r w:rsidRPr="008305AD">
        <w:rPr>
          <w:rFonts w:ascii="Segoe UI" w:eastAsia="Times New Roman" w:hAnsi="Segoe UI" w:cs="Segoe UI"/>
          <w:b/>
          <w:bCs/>
          <w:color w:val="212529"/>
          <w:sz w:val="24"/>
          <w:szCs w:val="24"/>
        </w:rPr>
        <w:t>Bars</w:t>
      </w:r>
      <w:r w:rsidRPr="008305AD">
        <w:rPr>
          <w:rFonts w:ascii="Segoe UI" w:eastAsia="Times New Roman" w:hAnsi="Segoe UI" w:cs="Segoe UI"/>
          <w:color w:val="212529"/>
          <w:sz w:val="24"/>
          <w:szCs w:val="24"/>
        </w:rPr>
        <w:t>, </w:t>
      </w:r>
      <w:r w:rsidRPr="008305AD">
        <w:rPr>
          <w:rFonts w:ascii="Segoe UI" w:eastAsia="Times New Roman" w:hAnsi="Segoe UI" w:cs="Segoe UI"/>
          <w:b/>
          <w:bCs/>
          <w:color w:val="212529"/>
          <w:sz w:val="24"/>
          <w:szCs w:val="24"/>
        </w:rPr>
        <w:t>Length</w:t>
      </w:r>
      <w:r w:rsidRPr="008305AD">
        <w:rPr>
          <w:rFonts w:ascii="Segoe UI" w:eastAsia="Times New Roman" w:hAnsi="Segoe UI" w:cs="Segoe UI"/>
          <w:color w:val="212529"/>
          <w:sz w:val="24"/>
          <w:szCs w:val="24"/>
        </w:rPr>
        <w:t>, </w:t>
      </w:r>
      <w:proofErr w:type="spellStart"/>
      <w:r w:rsidRPr="008305AD">
        <w:rPr>
          <w:rFonts w:ascii="Segoe UI" w:eastAsia="Times New Roman" w:hAnsi="Segoe UI" w:cs="Segoe UI"/>
          <w:b/>
          <w:bCs/>
          <w:color w:val="212529"/>
          <w:sz w:val="24"/>
          <w:szCs w:val="24"/>
        </w:rPr>
        <w:t>Color</w:t>
      </w:r>
      <w:proofErr w:type="spellEnd"/>
      <w:r w:rsidRPr="008305AD">
        <w:rPr>
          <w:rFonts w:ascii="Segoe UI" w:eastAsia="Times New Roman" w:hAnsi="Segoe UI" w:cs="Segoe UI"/>
          <w:color w:val="212529"/>
          <w:sz w:val="24"/>
          <w:szCs w:val="24"/>
        </w:rPr>
        <w:t> fields of Stacked bar chart.</w:t>
      </w:r>
    </w:p>
    <w:p w14:paraId="7485391E"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w:t>
      </w:r>
      <w:r w:rsidRPr="008305AD">
        <w:rPr>
          <w:rFonts w:ascii="Segoe UI" w:eastAsia="Times New Roman" w:hAnsi="Segoe UI" w:cs="Segoe UI"/>
          <w:b/>
          <w:bCs/>
          <w:color w:val="212529"/>
          <w:sz w:val="24"/>
          <w:szCs w:val="24"/>
        </w:rPr>
        <w:t>Show value labels</w:t>
      </w:r>
      <w:r w:rsidRPr="008305AD">
        <w:rPr>
          <w:rFonts w:ascii="Segoe UI" w:eastAsia="Times New Roman" w:hAnsi="Segoe UI" w:cs="Segoe UI"/>
          <w:color w:val="212529"/>
          <w:sz w:val="24"/>
          <w:szCs w:val="24"/>
        </w:rPr>
        <w:t> feature.</w:t>
      </w:r>
    </w:p>
    <w:p w14:paraId="35ED1C0D" w14:textId="77777777" w:rsidR="008305AD" w:rsidRPr="008305AD" w:rsidRDefault="008305AD" w:rsidP="008305AD">
      <w:pPr>
        <w:numPr>
          <w:ilvl w:val="2"/>
          <w:numId w:val="4"/>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Include a proper </w:t>
      </w:r>
      <w:r w:rsidRPr="008305AD">
        <w:rPr>
          <w:rFonts w:ascii="Segoe UI" w:eastAsia="Times New Roman" w:hAnsi="Segoe UI" w:cs="Segoe UI"/>
          <w:b/>
          <w:bCs/>
          <w:color w:val="212529"/>
          <w:sz w:val="24"/>
          <w:szCs w:val="24"/>
        </w:rPr>
        <w:t>Chart title</w:t>
      </w:r>
      <w:r w:rsidRPr="008305AD">
        <w:rPr>
          <w:rFonts w:ascii="Segoe UI" w:eastAsia="Times New Roman" w:hAnsi="Segoe UI" w:cs="Segoe UI"/>
          <w:color w:val="212529"/>
          <w:sz w:val="24"/>
          <w:szCs w:val="24"/>
        </w:rPr>
        <w:t>.</w:t>
      </w:r>
    </w:p>
    <w:p w14:paraId="6459FBB5" w14:textId="77777777" w:rsidR="008305AD" w:rsidRPr="008305AD" w:rsidRDefault="008305AD" w:rsidP="008305AD">
      <w:pPr>
        <w:spacing w:after="0" w:line="240" w:lineRule="auto"/>
        <w:rPr>
          <w:rFonts w:ascii="Times New Roman" w:eastAsia="Times New Roman" w:hAnsi="Times New Roman" w:cs="Times New Roman"/>
          <w:sz w:val="24"/>
          <w:szCs w:val="24"/>
        </w:rPr>
      </w:pPr>
      <w:r w:rsidRPr="008305AD">
        <w:rPr>
          <w:rFonts w:ascii="Segoe UI" w:eastAsia="Times New Roman" w:hAnsi="Segoe UI" w:cs="Segoe UI"/>
          <w:color w:val="212529"/>
          <w:sz w:val="24"/>
          <w:szCs w:val="24"/>
        </w:rPr>
        <w:br/>
      </w:r>
    </w:p>
    <w:p w14:paraId="6B1A388D" w14:textId="77777777" w:rsidR="008305AD" w:rsidRPr="008305AD" w:rsidRDefault="008305AD" w:rsidP="008305AD">
      <w:pPr>
        <w:numPr>
          <w:ilvl w:val="0"/>
          <w:numId w:val="5"/>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To get the Permanent link of read-only view of the dashboard, follow instructions below:</w:t>
      </w:r>
    </w:p>
    <w:p w14:paraId="67F86558" w14:textId="77777777" w:rsidR="008305AD" w:rsidRPr="008305AD" w:rsidRDefault="008305AD" w:rsidP="008305AD">
      <w:pPr>
        <w:numPr>
          <w:ilvl w:val="1"/>
          <w:numId w:val="5"/>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On the application toolbar of your </w:t>
      </w:r>
      <w:r w:rsidRPr="008305AD">
        <w:rPr>
          <w:rFonts w:ascii="Segoe UI" w:eastAsia="Times New Roman" w:hAnsi="Segoe UI" w:cs="Segoe UI"/>
          <w:b/>
          <w:bCs/>
          <w:color w:val="212529"/>
          <w:sz w:val="24"/>
          <w:szCs w:val="24"/>
        </w:rPr>
        <w:t>dashboard page</w:t>
      </w:r>
      <w:r w:rsidRPr="008305AD">
        <w:rPr>
          <w:rFonts w:ascii="Segoe UI" w:eastAsia="Times New Roman" w:hAnsi="Segoe UI" w:cs="Segoe UI"/>
          <w:color w:val="212529"/>
          <w:sz w:val="24"/>
          <w:szCs w:val="24"/>
        </w:rPr>
        <w:t>, click </w:t>
      </w:r>
      <w:r w:rsidRPr="008305AD">
        <w:rPr>
          <w:rFonts w:ascii="Segoe UI" w:eastAsia="Times New Roman" w:hAnsi="Segoe UI" w:cs="Segoe UI"/>
          <w:b/>
          <w:bCs/>
          <w:color w:val="212529"/>
          <w:sz w:val="24"/>
          <w:szCs w:val="24"/>
        </w:rPr>
        <w:t>Share</w:t>
      </w:r>
      <w:r w:rsidRPr="008305AD">
        <w:rPr>
          <w:rFonts w:ascii="Segoe UI" w:eastAsia="Times New Roman" w:hAnsi="Segoe UI" w:cs="Segoe UI"/>
          <w:color w:val="212529"/>
          <w:sz w:val="24"/>
          <w:szCs w:val="24"/>
        </w:rPr>
        <w:t> icon.</w:t>
      </w:r>
    </w:p>
    <w:p w14:paraId="3F54BF01" w14:textId="773AE760" w:rsidR="008305AD" w:rsidRPr="008305AD" w:rsidRDefault="008305AD" w:rsidP="008305AD">
      <w:pPr>
        <w:spacing w:beforeAutospacing="1" w:after="0" w:afterAutospacing="1" w:line="240" w:lineRule="auto"/>
        <w:ind w:left="1440"/>
        <w:rPr>
          <w:rFonts w:ascii="Segoe UI" w:eastAsia="Times New Roman" w:hAnsi="Segoe UI" w:cs="Segoe UI"/>
          <w:color w:val="212529"/>
          <w:sz w:val="24"/>
          <w:szCs w:val="24"/>
        </w:rPr>
      </w:pPr>
      <w:r w:rsidRPr="008305AD">
        <w:rPr>
          <w:rFonts w:ascii="Segoe UI" w:eastAsia="Times New Roman" w:hAnsi="Segoe UI" w:cs="Segoe UI"/>
          <w:noProof/>
          <w:color w:val="212529"/>
          <w:sz w:val="24"/>
          <w:szCs w:val="24"/>
        </w:rPr>
        <w:drawing>
          <wp:inline distT="0" distB="0" distL="0" distR="0" wp14:anchorId="7FB2D9B8" wp14:editId="0BF954E7">
            <wp:extent cx="417576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760" cy="1905000"/>
                    </a:xfrm>
                    <a:prstGeom prst="rect">
                      <a:avLst/>
                    </a:prstGeom>
                    <a:noFill/>
                    <a:ln>
                      <a:noFill/>
                    </a:ln>
                  </pic:spPr>
                </pic:pic>
              </a:graphicData>
            </a:graphic>
          </wp:inline>
        </w:drawing>
      </w:r>
    </w:p>
    <w:p w14:paraId="313061A1" w14:textId="77777777" w:rsidR="008305AD" w:rsidRPr="008305AD" w:rsidRDefault="008305AD" w:rsidP="008305AD">
      <w:pPr>
        <w:numPr>
          <w:ilvl w:val="0"/>
          <w:numId w:val="5"/>
        </w:numPr>
        <w:spacing w:beforeAutospacing="1" w:after="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br/>
      </w:r>
    </w:p>
    <w:p w14:paraId="281E3648" w14:textId="77777777" w:rsidR="008305AD" w:rsidRPr="008305AD" w:rsidRDefault="008305AD" w:rsidP="008305AD">
      <w:pPr>
        <w:numPr>
          <w:ilvl w:val="1"/>
          <w:numId w:val="5"/>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Click on the </w:t>
      </w:r>
      <w:r w:rsidRPr="008305AD">
        <w:rPr>
          <w:rFonts w:ascii="Segoe UI" w:eastAsia="Times New Roman" w:hAnsi="Segoe UI" w:cs="Segoe UI"/>
          <w:b/>
          <w:bCs/>
          <w:color w:val="212529"/>
          <w:sz w:val="24"/>
          <w:szCs w:val="24"/>
        </w:rPr>
        <w:t>toggle button</w:t>
      </w:r>
      <w:r w:rsidRPr="008305AD">
        <w:rPr>
          <w:rFonts w:ascii="Segoe UI" w:eastAsia="Times New Roman" w:hAnsi="Segoe UI" w:cs="Segoe UI"/>
          <w:color w:val="212529"/>
          <w:sz w:val="24"/>
          <w:szCs w:val="24"/>
        </w:rPr>
        <w:t> to turn on "Share with anyone who has the link".</w:t>
      </w:r>
    </w:p>
    <w:p w14:paraId="2A152500" w14:textId="7CEF1542" w:rsidR="008305AD" w:rsidRPr="008305AD" w:rsidRDefault="008305AD" w:rsidP="008305AD">
      <w:pPr>
        <w:spacing w:beforeAutospacing="1" w:after="0" w:afterAutospacing="1" w:line="240" w:lineRule="auto"/>
        <w:rPr>
          <w:rFonts w:ascii="Segoe UI" w:eastAsia="Times New Roman" w:hAnsi="Segoe UI" w:cs="Segoe UI"/>
          <w:color w:val="212529"/>
          <w:sz w:val="24"/>
          <w:szCs w:val="24"/>
        </w:rPr>
      </w:pPr>
      <w:r w:rsidRPr="008305AD">
        <w:rPr>
          <w:rFonts w:ascii="Segoe UI" w:eastAsia="Times New Roman" w:hAnsi="Segoe UI" w:cs="Segoe UI"/>
          <w:noProof/>
          <w:color w:val="212529"/>
          <w:sz w:val="24"/>
          <w:szCs w:val="24"/>
        </w:rPr>
        <w:drawing>
          <wp:inline distT="0" distB="0" distL="0" distR="0" wp14:anchorId="0B5768F3" wp14:editId="564A56C1">
            <wp:extent cx="6661150" cy="252920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61150" cy="2529205"/>
                    </a:xfrm>
                    <a:prstGeom prst="rect">
                      <a:avLst/>
                    </a:prstGeom>
                    <a:noFill/>
                    <a:ln>
                      <a:noFill/>
                    </a:ln>
                  </pic:spPr>
                </pic:pic>
              </a:graphicData>
            </a:graphic>
          </wp:inline>
        </w:drawing>
      </w:r>
    </w:p>
    <w:p w14:paraId="0839375D" w14:textId="77777777" w:rsidR="008305AD" w:rsidRPr="008305AD" w:rsidRDefault="008305AD" w:rsidP="008305AD">
      <w:pPr>
        <w:numPr>
          <w:ilvl w:val="0"/>
          <w:numId w:val="5"/>
        </w:numPr>
        <w:spacing w:beforeAutospacing="1" w:after="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br/>
      </w:r>
    </w:p>
    <w:p w14:paraId="160D8D68" w14:textId="77777777" w:rsidR="008305AD" w:rsidRPr="008305AD" w:rsidRDefault="008305AD" w:rsidP="008305AD">
      <w:pPr>
        <w:numPr>
          <w:ilvl w:val="1"/>
          <w:numId w:val="5"/>
        </w:num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Click on the </w:t>
      </w:r>
      <w:r w:rsidRPr="008305AD">
        <w:rPr>
          <w:rFonts w:ascii="Segoe UI" w:eastAsia="Times New Roman" w:hAnsi="Segoe UI" w:cs="Segoe UI"/>
          <w:b/>
          <w:bCs/>
          <w:color w:val="212529"/>
          <w:sz w:val="24"/>
          <w:szCs w:val="24"/>
        </w:rPr>
        <w:t>copy link</w:t>
      </w:r>
      <w:r w:rsidRPr="008305AD">
        <w:rPr>
          <w:rFonts w:ascii="Segoe UI" w:eastAsia="Times New Roman" w:hAnsi="Segoe UI" w:cs="Segoe UI"/>
          <w:color w:val="212529"/>
          <w:sz w:val="24"/>
          <w:szCs w:val="24"/>
        </w:rPr>
        <w:t> icon to copy the "Permanent link to view the dashboard". This link always points to the most recent version of your dashboard. This link will be required to submit for your assignment to be graded.</w:t>
      </w:r>
    </w:p>
    <w:p w14:paraId="20F67F1D" w14:textId="23A0AAA6" w:rsidR="008305AD" w:rsidRPr="008305AD" w:rsidRDefault="008305AD" w:rsidP="008305AD">
      <w:pPr>
        <w:spacing w:beforeAutospacing="1" w:after="0" w:afterAutospacing="1" w:line="240" w:lineRule="auto"/>
        <w:rPr>
          <w:rFonts w:ascii="Segoe UI" w:eastAsia="Times New Roman" w:hAnsi="Segoe UI" w:cs="Segoe UI"/>
          <w:color w:val="212529"/>
          <w:sz w:val="24"/>
          <w:szCs w:val="24"/>
        </w:rPr>
      </w:pPr>
      <w:r w:rsidRPr="008305AD">
        <w:rPr>
          <w:rFonts w:ascii="Segoe UI" w:eastAsia="Times New Roman" w:hAnsi="Segoe UI" w:cs="Segoe UI"/>
          <w:noProof/>
          <w:color w:val="212529"/>
          <w:sz w:val="24"/>
          <w:szCs w:val="24"/>
        </w:rPr>
        <w:lastRenderedPageBreak/>
        <w:drawing>
          <wp:inline distT="0" distB="0" distL="0" distR="0" wp14:anchorId="3361E48E" wp14:editId="43EE2F7D">
            <wp:extent cx="6661150" cy="252920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0" cy="2529205"/>
                    </a:xfrm>
                    <a:prstGeom prst="rect">
                      <a:avLst/>
                    </a:prstGeom>
                    <a:noFill/>
                    <a:ln>
                      <a:noFill/>
                    </a:ln>
                  </pic:spPr>
                </pic:pic>
              </a:graphicData>
            </a:graphic>
          </wp:inline>
        </w:drawing>
      </w:r>
    </w:p>
    <w:p w14:paraId="2B773515" w14:textId="77777777" w:rsidR="008305AD" w:rsidRPr="008305AD" w:rsidRDefault="008305AD" w:rsidP="008305AD">
      <w:pPr>
        <w:numPr>
          <w:ilvl w:val="0"/>
          <w:numId w:val="5"/>
        </w:numPr>
        <w:spacing w:beforeAutospacing="1" w:after="0" w:afterAutospacing="1" w:line="240" w:lineRule="auto"/>
        <w:rPr>
          <w:rFonts w:ascii="Segoe UI" w:eastAsia="Times New Roman" w:hAnsi="Segoe UI" w:cs="Segoe UI"/>
          <w:color w:val="212529"/>
          <w:sz w:val="24"/>
          <w:szCs w:val="24"/>
        </w:rPr>
      </w:pPr>
    </w:p>
    <w:p w14:paraId="173C2D4A" w14:textId="77777777" w:rsidR="008305AD" w:rsidRPr="008305AD" w:rsidRDefault="008305AD" w:rsidP="008305AD">
      <w:pPr>
        <w:spacing w:after="100" w:afterAutospacing="1" w:line="240" w:lineRule="auto"/>
        <w:outlineLvl w:val="1"/>
        <w:rPr>
          <w:rFonts w:ascii="Segoe UI" w:eastAsia="Times New Roman" w:hAnsi="Segoe UI" w:cs="Segoe UI"/>
          <w:color w:val="212529"/>
          <w:sz w:val="36"/>
          <w:szCs w:val="36"/>
        </w:rPr>
      </w:pPr>
      <w:r w:rsidRPr="008305AD">
        <w:rPr>
          <w:rFonts w:ascii="Segoe UI" w:eastAsia="Times New Roman" w:hAnsi="Segoe UI" w:cs="Segoe UI"/>
          <w:color w:val="212529"/>
          <w:sz w:val="36"/>
          <w:szCs w:val="36"/>
        </w:rPr>
        <w:t>Grading Information</w:t>
      </w:r>
    </w:p>
    <w:p w14:paraId="7AA22E5F" w14:textId="77777777" w:rsidR="008305AD" w:rsidRPr="008305AD" w:rsidRDefault="008305AD" w:rsidP="008305AD">
      <w:pPr>
        <w:spacing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For your assignment to be graded in a subsequent step in this module, you will be required to submit the permanent link of read-only view of the dashboard you got in Task 6.</w:t>
      </w:r>
    </w:p>
    <w:p w14:paraId="3AD9DF15" w14:textId="77777777" w:rsidR="008305AD" w:rsidRPr="008305AD" w:rsidRDefault="008305AD" w:rsidP="008305AD">
      <w:pPr>
        <w:spacing w:after="100" w:afterAutospacing="1" w:line="240" w:lineRule="auto"/>
        <w:rPr>
          <w:rFonts w:ascii="Segoe UI" w:eastAsia="Times New Roman" w:hAnsi="Segoe UI" w:cs="Segoe UI"/>
          <w:color w:val="212529"/>
          <w:sz w:val="24"/>
          <w:szCs w:val="24"/>
        </w:rPr>
      </w:pPr>
      <w:ins w:id="0" w:author="Unknown">
        <w:r w:rsidRPr="008305AD">
          <w:rPr>
            <w:rFonts w:ascii="Segoe UI" w:eastAsia="Times New Roman" w:hAnsi="Segoe UI" w:cs="Segoe UI"/>
            <w:color w:val="212529"/>
            <w:sz w:val="24"/>
            <w:szCs w:val="24"/>
          </w:rPr>
          <w:t>The </w:t>
        </w:r>
        <w:r w:rsidRPr="008305AD">
          <w:rPr>
            <w:rFonts w:ascii="Segoe UI" w:eastAsia="Times New Roman" w:hAnsi="Segoe UI" w:cs="Segoe UI"/>
            <w:b/>
            <w:bCs/>
            <w:color w:val="212529"/>
            <w:sz w:val="24"/>
            <w:szCs w:val="24"/>
          </w:rPr>
          <w:t>main grading criteria</w:t>
        </w:r>
        <w:r w:rsidRPr="008305AD">
          <w:rPr>
            <w:rFonts w:ascii="Segoe UI" w:eastAsia="Times New Roman" w:hAnsi="Segoe UI" w:cs="Segoe UI"/>
            <w:color w:val="212529"/>
            <w:sz w:val="24"/>
            <w:szCs w:val="24"/>
          </w:rPr>
          <w:t> will be:</w:t>
        </w:r>
      </w:ins>
    </w:p>
    <w:p w14:paraId="53500A1C" w14:textId="77777777" w:rsidR="008305AD" w:rsidRPr="008305AD" w:rsidRDefault="008305AD" w:rsidP="008305AD">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Have you provided permanent read-only view CDE link which opens your valid Cognos dashboard?</w:t>
      </w:r>
    </w:p>
    <w:p w14:paraId="40A0BA13" w14:textId="77777777" w:rsidR="008305AD" w:rsidRPr="008305AD" w:rsidRDefault="008305AD" w:rsidP="008305AD">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Have the correct tabs been created?</w:t>
      </w:r>
    </w:p>
    <w:p w14:paraId="710F45F0" w14:textId="77777777" w:rsidR="008305AD" w:rsidRPr="008305AD" w:rsidRDefault="008305AD" w:rsidP="008305AD">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Have you created the required number of visualizations for each tab of the dashboard?</w:t>
      </w:r>
    </w:p>
    <w:p w14:paraId="71FAFCA0" w14:textId="77777777" w:rsidR="008305AD" w:rsidRPr="008305AD" w:rsidRDefault="008305AD" w:rsidP="008305AD">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Have you captured the correct metrics, chart types, chart features and titles for each visualization?</w:t>
      </w:r>
    </w:p>
    <w:p w14:paraId="44BA6A74" w14:textId="77777777" w:rsidR="008305AD" w:rsidRPr="008305AD" w:rsidRDefault="008305AD" w:rsidP="008305AD">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Are the results correct?</w:t>
      </w:r>
    </w:p>
    <w:p w14:paraId="3E92C65F" w14:textId="77777777" w:rsidR="008305AD" w:rsidRPr="008305AD" w:rsidRDefault="008305AD" w:rsidP="008305AD">
      <w:pPr>
        <w:spacing w:after="100" w:afterAutospacing="1" w:line="240" w:lineRule="auto"/>
        <w:rPr>
          <w:rFonts w:ascii="Segoe UI" w:eastAsia="Times New Roman" w:hAnsi="Segoe UI" w:cs="Segoe UI"/>
          <w:color w:val="212529"/>
          <w:sz w:val="24"/>
          <w:szCs w:val="24"/>
        </w:rPr>
      </w:pPr>
      <w:ins w:id="1" w:author="Unknown">
        <w:r w:rsidRPr="008305AD">
          <w:rPr>
            <w:rFonts w:ascii="Segoe UI" w:eastAsia="Times New Roman" w:hAnsi="Segoe UI" w:cs="Segoe UI"/>
            <w:color w:val="212529"/>
            <w:sz w:val="24"/>
            <w:szCs w:val="24"/>
          </w:rPr>
          <w:t>You </w:t>
        </w:r>
        <w:r w:rsidRPr="008305AD">
          <w:rPr>
            <w:rFonts w:ascii="Segoe UI" w:eastAsia="Times New Roman" w:hAnsi="Segoe UI" w:cs="Segoe UI"/>
            <w:b/>
            <w:bCs/>
            <w:color w:val="212529"/>
            <w:sz w:val="24"/>
            <w:szCs w:val="24"/>
          </w:rPr>
          <w:t>will not be judged</w:t>
        </w:r>
        <w:r w:rsidRPr="008305AD">
          <w:rPr>
            <w:rFonts w:ascii="Segoe UI" w:eastAsia="Times New Roman" w:hAnsi="Segoe UI" w:cs="Segoe UI"/>
            <w:color w:val="212529"/>
            <w:sz w:val="24"/>
            <w:szCs w:val="24"/>
          </w:rPr>
          <w:t> on:</w:t>
        </w:r>
      </w:ins>
    </w:p>
    <w:p w14:paraId="1FD10960" w14:textId="77777777" w:rsidR="008305AD" w:rsidRPr="008305AD" w:rsidRDefault="008305AD" w:rsidP="008305AD">
      <w:pPr>
        <w:numPr>
          <w:ilvl w:val="0"/>
          <w:numId w:val="7"/>
        </w:numPr>
        <w:spacing w:before="100" w:beforeAutospacing="1" w:after="100" w:afterAutospacing="1"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Your English language, including spelling or grammatical mistakes.</w:t>
      </w:r>
    </w:p>
    <w:p w14:paraId="316159B4" w14:textId="77777777" w:rsidR="008305AD" w:rsidRPr="008305AD" w:rsidRDefault="008305AD" w:rsidP="008305AD">
      <w:pPr>
        <w:spacing w:after="100" w:afterAutospacing="1" w:line="240" w:lineRule="auto"/>
        <w:outlineLvl w:val="1"/>
        <w:rPr>
          <w:rFonts w:ascii="Segoe UI" w:eastAsia="Times New Roman" w:hAnsi="Segoe UI" w:cs="Segoe UI"/>
          <w:color w:val="212529"/>
          <w:sz w:val="36"/>
          <w:szCs w:val="36"/>
        </w:rPr>
      </w:pPr>
      <w:r w:rsidRPr="008305AD">
        <w:rPr>
          <w:rFonts w:ascii="Segoe UI" w:eastAsia="Times New Roman" w:hAnsi="Segoe UI" w:cs="Segoe UI"/>
          <w:color w:val="212529"/>
          <w:sz w:val="36"/>
          <w:szCs w:val="36"/>
        </w:rPr>
        <w:t>Author(s)</w:t>
      </w:r>
    </w:p>
    <w:p w14:paraId="7EBB2035" w14:textId="77777777" w:rsidR="008305AD" w:rsidRPr="008305AD" w:rsidRDefault="008305AD" w:rsidP="008305AD">
      <w:pPr>
        <w:numPr>
          <w:ilvl w:val="0"/>
          <w:numId w:val="8"/>
        </w:numPr>
        <w:spacing w:before="100" w:beforeAutospacing="1" w:after="100" w:afterAutospacing="1" w:line="240" w:lineRule="auto"/>
        <w:rPr>
          <w:rFonts w:ascii="Segoe UI" w:eastAsia="Times New Roman" w:hAnsi="Segoe UI" w:cs="Segoe UI"/>
          <w:color w:val="212529"/>
          <w:sz w:val="24"/>
          <w:szCs w:val="24"/>
        </w:rPr>
      </w:pPr>
      <w:hyperlink r:id="rId12" w:tgtFrame="_blank" w:history="1">
        <w:r w:rsidRPr="008305AD">
          <w:rPr>
            <w:rFonts w:ascii="Segoe UI" w:eastAsia="Times New Roman" w:hAnsi="Segoe UI" w:cs="Segoe UI"/>
            <w:color w:val="007BFF"/>
            <w:sz w:val="24"/>
            <w:szCs w:val="24"/>
          </w:rPr>
          <w:t xml:space="preserve">Sandip </w:t>
        </w:r>
        <w:proofErr w:type="spellStart"/>
        <w:r w:rsidRPr="008305AD">
          <w:rPr>
            <w:rFonts w:ascii="Segoe UI" w:eastAsia="Times New Roman" w:hAnsi="Segoe UI" w:cs="Segoe UI"/>
            <w:color w:val="007BFF"/>
            <w:sz w:val="24"/>
            <w:szCs w:val="24"/>
          </w:rPr>
          <w:t>Saha</w:t>
        </w:r>
        <w:proofErr w:type="spellEnd"/>
        <w:r w:rsidRPr="008305AD">
          <w:rPr>
            <w:rFonts w:ascii="Segoe UI" w:eastAsia="Times New Roman" w:hAnsi="Segoe UI" w:cs="Segoe UI"/>
            <w:color w:val="007BFF"/>
            <w:sz w:val="24"/>
            <w:szCs w:val="24"/>
          </w:rPr>
          <w:t xml:space="preserve"> Joy</w:t>
        </w:r>
      </w:hyperlink>
    </w:p>
    <w:p w14:paraId="6BCF9EF1" w14:textId="77777777" w:rsidR="008305AD" w:rsidRPr="008305AD" w:rsidRDefault="008305AD" w:rsidP="008305AD">
      <w:pPr>
        <w:spacing w:after="100" w:afterAutospacing="1" w:line="240" w:lineRule="auto"/>
        <w:outlineLvl w:val="2"/>
        <w:rPr>
          <w:rFonts w:ascii="Segoe UI" w:eastAsia="Times New Roman" w:hAnsi="Segoe UI" w:cs="Segoe UI"/>
          <w:color w:val="212529"/>
          <w:sz w:val="27"/>
          <w:szCs w:val="27"/>
        </w:rPr>
      </w:pPr>
      <w:r w:rsidRPr="008305AD">
        <w:rPr>
          <w:rFonts w:ascii="Segoe UI" w:eastAsia="Times New Roman" w:hAnsi="Segoe UI" w:cs="Segoe UI"/>
          <w:color w:val="212529"/>
          <w:sz w:val="27"/>
          <w:szCs w:val="27"/>
        </w:rPr>
        <w:t>Other Contributor(s)</w:t>
      </w:r>
    </w:p>
    <w:p w14:paraId="17116FFA" w14:textId="77777777" w:rsidR="008305AD" w:rsidRPr="008305AD" w:rsidRDefault="008305AD" w:rsidP="008305AD">
      <w:pPr>
        <w:numPr>
          <w:ilvl w:val="0"/>
          <w:numId w:val="9"/>
        </w:numPr>
        <w:spacing w:before="100" w:beforeAutospacing="1" w:after="100" w:afterAutospacing="1" w:line="240" w:lineRule="auto"/>
        <w:rPr>
          <w:rFonts w:ascii="Segoe UI" w:eastAsia="Times New Roman" w:hAnsi="Segoe UI" w:cs="Segoe UI"/>
          <w:color w:val="212529"/>
          <w:sz w:val="24"/>
          <w:szCs w:val="24"/>
        </w:rPr>
      </w:pPr>
    </w:p>
    <w:p w14:paraId="13017701" w14:textId="77777777" w:rsidR="008305AD" w:rsidRPr="008305AD" w:rsidRDefault="008305AD" w:rsidP="008305AD">
      <w:pPr>
        <w:spacing w:after="100" w:afterAutospacing="1" w:line="240" w:lineRule="auto"/>
        <w:outlineLvl w:val="1"/>
        <w:rPr>
          <w:rFonts w:ascii="Segoe UI" w:eastAsia="Times New Roman" w:hAnsi="Segoe UI" w:cs="Segoe UI"/>
          <w:color w:val="212529"/>
          <w:sz w:val="36"/>
          <w:szCs w:val="36"/>
        </w:rPr>
      </w:pPr>
      <w:r w:rsidRPr="008305AD">
        <w:rPr>
          <w:rFonts w:ascii="Segoe UI" w:eastAsia="Times New Roman" w:hAnsi="Segoe UI" w:cs="Segoe UI"/>
          <w:color w:val="212529"/>
          <w:sz w:val="36"/>
          <w:szCs w:val="36"/>
        </w:rPr>
        <w:t>Changelog</w:t>
      </w:r>
    </w:p>
    <w:tbl>
      <w:tblPr>
        <w:tblW w:w="0" w:type="auto"/>
        <w:tblCellMar>
          <w:top w:w="15" w:type="dxa"/>
          <w:left w:w="15" w:type="dxa"/>
          <w:bottom w:w="15" w:type="dxa"/>
          <w:right w:w="15" w:type="dxa"/>
        </w:tblCellMar>
        <w:tblLook w:val="04A0" w:firstRow="1" w:lastRow="0" w:firstColumn="1" w:lastColumn="0" w:noHBand="0" w:noVBand="1"/>
      </w:tblPr>
      <w:tblGrid>
        <w:gridCol w:w="1257"/>
        <w:gridCol w:w="882"/>
        <w:gridCol w:w="1738"/>
        <w:gridCol w:w="2290"/>
      </w:tblGrid>
      <w:tr w:rsidR="008305AD" w:rsidRPr="008305AD" w14:paraId="41DAD039" w14:textId="77777777" w:rsidTr="008305AD">
        <w:trPr>
          <w:tblHeader/>
        </w:trPr>
        <w:tc>
          <w:tcPr>
            <w:tcW w:w="0" w:type="auto"/>
            <w:tcBorders>
              <w:top w:val="single" w:sz="6" w:space="0" w:color="DEE2E6"/>
            </w:tcBorders>
            <w:hideMark/>
          </w:tcPr>
          <w:p w14:paraId="3A3F2925" w14:textId="77777777" w:rsidR="008305AD" w:rsidRPr="008305AD" w:rsidRDefault="008305AD" w:rsidP="008305AD">
            <w:pPr>
              <w:spacing w:after="0" w:line="240" w:lineRule="auto"/>
              <w:jc w:val="center"/>
              <w:rPr>
                <w:rFonts w:ascii="Segoe UI" w:eastAsia="Times New Roman" w:hAnsi="Segoe UI" w:cs="Segoe UI"/>
                <w:b/>
                <w:bCs/>
                <w:color w:val="212529"/>
                <w:sz w:val="24"/>
                <w:szCs w:val="24"/>
              </w:rPr>
            </w:pPr>
            <w:r w:rsidRPr="008305AD">
              <w:rPr>
                <w:rFonts w:ascii="Segoe UI" w:eastAsia="Times New Roman" w:hAnsi="Segoe UI" w:cs="Segoe UI"/>
                <w:b/>
                <w:bCs/>
                <w:color w:val="212529"/>
                <w:sz w:val="24"/>
                <w:szCs w:val="24"/>
              </w:rPr>
              <w:t>Date</w:t>
            </w:r>
          </w:p>
        </w:tc>
        <w:tc>
          <w:tcPr>
            <w:tcW w:w="0" w:type="auto"/>
            <w:tcBorders>
              <w:top w:val="single" w:sz="6" w:space="0" w:color="DEE2E6"/>
            </w:tcBorders>
            <w:hideMark/>
          </w:tcPr>
          <w:p w14:paraId="241A4ABB" w14:textId="77777777" w:rsidR="008305AD" w:rsidRPr="008305AD" w:rsidRDefault="008305AD" w:rsidP="008305AD">
            <w:pPr>
              <w:spacing w:after="0" w:line="240" w:lineRule="auto"/>
              <w:jc w:val="center"/>
              <w:rPr>
                <w:rFonts w:ascii="Segoe UI" w:eastAsia="Times New Roman" w:hAnsi="Segoe UI" w:cs="Segoe UI"/>
                <w:b/>
                <w:bCs/>
                <w:color w:val="212529"/>
                <w:sz w:val="24"/>
                <w:szCs w:val="24"/>
              </w:rPr>
            </w:pPr>
            <w:r w:rsidRPr="008305AD">
              <w:rPr>
                <w:rFonts w:ascii="Segoe UI" w:eastAsia="Times New Roman" w:hAnsi="Segoe UI" w:cs="Segoe UI"/>
                <w:b/>
                <w:bCs/>
                <w:color w:val="212529"/>
                <w:sz w:val="24"/>
                <w:szCs w:val="24"/>
              </w:rPr>
              <w:t>Version</w:t>
            </w:r>
          </w:p>
        </w:tc>
        <w:tc>
          <w:tcPr>
            <w:tcW w:w="0" w:type="auto"/>
            <w:tcBorders>
              <w:top w:val="single" w:sz="6" w:space="0" w:color="DEE2E6"/>
            </w:tcBorders>
            <w:hideMark/>
          </w:tcPr>
          <w:p w14:paraId="1FB1BD0E" w14:textId="77777777" w:rsidR="008305AD" w:rsidRPr="008305AD" w:rsidRDefault="008305AD" w:rsidP="008305AD">
            <w:pPr>
              <w:spacing w:after="0" w:line="240" w:lineRule="auto"/>
              <w:jc w:val="center"/>
              <w:rPr>
                <w:rFonts w:ascii="Segoe UI" w:eastAsia="Times New Roman" w:hAnsi="Segoe UI" w:cs="Segoe UI"/>
                <w:b/>
                <w:bCs/>
                <w:color w:val="212529"/>
                <w:sz w:val="24"/>
                <w:szCs w:val="24"/>
              </w:rPr>
            </w:pPr>
            <w:r w:rsidRPr="008305AD">
              <w:rPr>
                <w:rFonts w:ascii="Segoe UI" w:eastAsia="Times New Roman" w:hAnsi="Segoe UI" w:cs="Segoe UI"/>
                <w:b/>
                <w:bCs/>
                <w:color w:val="212529"/>
                <w:sz w:val="24"/>
                <w:szCs w:val="24"/>
              </w:rPr>
              <w:t>Changed by</w:t>
            </w:r>
          </w:p>
        </w:tc>
        <w:tc>
          <w:tcPr>
            <w:tcW w:w="0" w:type="auto"/>
            <w:tcBorders>
              <w:top w:val="single" w:sz="6" w:space="0" w:color="DEE2E6"/>
            </w:tcBorders>
            <w:hideMark/>
          </w:tcPr>
          <w:p w14:paraId="00AE82C1" w14:textId="77777777" w:rsidR="008305AD" w:rsidRPr="008305AD" w:rsidRDefault="008305AD" w:rsidP="008305AD">
            <w:pPr>
              <w:spacing w:after="0" w:line="240" w:lineRule="auto"/>
              <w:jc w:val="center"/>
              <w:rPr>
                <w:rFonts w:ascii="Segoe UI" w:eastAsia="Times New Roman" w:hAnsi="Segoe UI" w:cs="Segoe UI"/>
                <w:b/>
                <w:bCs/>
                <w:color w:val="212529"/>
                <w:sz w:val="24"/>
                <w:szCs w:val="24"/>
              </w:rPr>
            </w:pPr>
            <w:r w:rsidRPr="008305AD">
              <w:rPr>
                <w:rFonts w:ascii="Segoe UI" w:eastAsia="Times New Roman" w:hAnsi="Segoe UI" w:cs="Segoe UI"/>
                <w:b/>
                <w:bCs/>
                <w:color w:val="212529"/>
                <w:sz w:val="24"/>
                <w:szCs w:val="24"/>
              </w:rPr>
              <w:t>Change Description</w:t>
            </w:r>
          </w:p>
        </w:tc>
      </w:tr>
      <w:tr w:rsidR="008305AD" w:rsidRPr="008305AD" w14:paraId="6A8405CF" w14:textId="77777777" w:rsidTr="008305AD">
        <w:tc>
          <w:tcPr>
            <w:tcW w:w="0" w:type="auto"/>
            <w:tcBorders>
              <w:top w:val="single" w:sz="6" w:space="0" w:color="DEE2E6"/>
            </w:tcBorders>
            <w:hideMark/>
          </w:tcPr>
          <w:p w14:paraId="0272F7B3" w14:textId="77777777" w:rsidR="008305AD" w:rsidRPr="008305AD" w:rsidRDefault="008305AD" w:rsidP="008305AD">
            <w:pPr>
              <w:spacing w:after="0"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2020-10-23</w:t>
            </w:r>
          </w:p>
        </w:tc>
        <w:tc>
          <w:tcPr>
            <w:tcW w:w="0" w:type="auto"/>
            <w:tcBorders>
              <w:top w:val="single" w:sz="6" w:space="0" w:color="DEE2E6"/>
            </w:tcBorders>
            <w:hideMark/>
          </w:tcPr>
          <w:p w14:paraId="0F953691" w14:textId="77777777" w:rsidR="008305AD" w:rsidRPr="008305AD" w:rsidRDefault="008305AD" w:rsidP="008305AD">
            <w:pPr>
              <w:spacing w:after="0"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1.0</w:t>
            </w:r>
          </w:p>
        </w:tc>
        <w:tc>
          <w:tcPr>
            <w:tcW w:w="0" w:type="auto"/>
            <w:tcBorders>
              <w:top w:val="single" w:sz="6" w:space="0" w:color="DEE2E6"/>
            </w:tcBorders>
            <w:hideMark/>
          </w:tcPr>
          <w:p w14:paraId="6A5B166B" w14:textId="77777777" w:rsidR="008305AD" w:rsidRPr="008305AD" w:rsidRDefault="008305AD" w:rsidP="008305AD">
            <w:pPr>
              <w:spacing w:after="0"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 xml:space="preserve">Sandip </w:t>
            </w:r>
            <w:proofErr w:type="spellStart"/>
            <w:r w:rsidRPr="008305AD">
              <w:rPr>
                <w:rFonts w:ascii="Segoe UI" w:eastAsia="Times New Roman" w:hAnsi="Segoe UI" w:cs="Segoe UI"/>
                <w:color w:val="212529"/>
                <w:sz w:val="24"/>
                <w:szCs w:val="24"/>
              </w:rPr>
              <w:t>Saha</w:t>
            </w:r>
            <w:proofErr w:type="spellEnd"/>
            <w:r w:rsidRPr="008305AD">
              <w:rPr>
                <w:rFonts w:ascii="Segoe UI" w:eastAsia="Times New Roman" w:hAnsi="Segoe UI" w:cs="Segoe UI"/>
                <w:color w:val="212529"/>
                <w:sz w:val="24"/>
                <w:szCs w:val="24"/>
              </w:rPr>
              <w:t xml:space="preserve"> Joy</w:t>
            </w:r>
          </w:p>
        </w:tc>
        <w:tc>
          <w:tcPr>
            <w:tcW w:w="0" w:type="auto"/>
            <w:tcBorders>
              <w:top w:val="single" w:sz="6" w:space="0" w:color="DEE2E6"/>
            </w:tcBorders>
            <w:hideMark/>
          </w:tcPr>
          <w:p w14:paraId="4377EB20" w14:textId="77777777" w:rsidR="008305AD" w:rsidRPr="008305AD" w:rsidRDefault="008305AD" w:rsidP="008305AD">
            <w:pPr>
              <w:spacing w:after="0" w:line="240" w:lineRule="auto"/>
              <w:rPr>
                <w:rFonts w:ascii="Segoe UI" w:eastAsia="Times New Roman" w:hAnsi="Segoe UI" w:cs="Segoe UI"/>
                <w:color w:val="212529"/>
                <w:sz w:val="24"/>
                <w:szCs w:val="24"/>
              </w:rPr>
            </w:pPr>
            <w:r w:rsidRPr="008305AD">
              <w:rPr>
                <w:rFonts w:ascii="Segoe UI" w:eastAsia="Times New Roman" w:hAnsi="Segoe UI" w:cs="Segoe UI"/>
                <w:color w:val="212529"/>
                <w:sz w:val="24"/>
                <w:szCs w:val="24"/>
              </w:rPr>
              <w:t>Initial version created</w:t>
            </w:r>
          </w:p>
        </w:tc>
      </w:tr>
    </w:tbl>
    <w:p w14:paraId="3DB9C0EA" w14:textId="52942A40" w:rsidR="00324BF8" w:rsidRPr="008305AD" w:rsidRDefault="008305AD" w:rsidP="008305AD">
      <w:pPr>
        <w:spacing w:after="100" w:afterAutospacing="1" w:line="240" w:lineRule="auto"/>
        <w:jc w:val="center"/>
        <w:outlineLvl w:val="2"/>
      </w:pPr>
      <w:r w:rsidRPr="008305AD">
        <w:rPr>
          <w:rFonts w:ascii="Segoe UI" w:eastAsia="Times New Roman" w:hAnsi="Segoe UI" w:cs="Segoe UI"/>
          <w:color w:val="212529"/>
          <w:sz w:val="27"/>
          <w:szCs w:val="27"/>
        </w:rPr>
        <w:t>© IBM Corporation 2020. All rights reserved.</w:t>
      </w:r>
    </w:p>
    <w:sectPr w:rsidR="00324BF8" w:rsidRPr="008305AD" w:rsidSect="008305AD">
      <w:pgSz w:w="11906" w:h="16838"/>
      <w:pgMar w:top="568"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72C59"/>
    <w:multiLevelType w:val="multilevel"/>
    <w:tmpl w:val="32765E0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D5A82"/>
    <w:multiLevelType w:val="multilevel"/>
    <w:tmpl w:val="F36620F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36323"/>
    <w:multiLevelType w:val="multilevel"/>
    <w:tmpl w:val="FD2C26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6235FE"/>
    <w:multiLevelType w:val="multilevel"/>
    <w:tmpl w:val="32240E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A5F61"/>
    <w:multiLevelType w:val="multilevel"/>
    <w:tmpl w:val="C49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B0613"/>
    <w:multiLevelType w:val="multilevel"/>
    <w:tmpl w:val="8F563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FF5B04"/>
    <w:multiLevelType w:val="multilevel"/>
    <w:tmpl w:val="E1C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A1BEB"/>
    <w:multiLevelType w:val="multilevel"/>
    <w:tmpl w:val="6482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1564C"/>
    <w:multiLevelType w:val="multilevel"/>
    <w:tmpl w:val="DD4E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AD"/>
    <w:rsid w:val="008305AD"/>
    <w:rsid w:val="00AE455B"/>
    <w:rsid w:val="00AF57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C7B0"/>
  <w15:chartTrackingRefBased/>
  <w15:docId w15:val="{7DF1C009-2327-4ABE-91A6-6AAEA2E9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5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05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05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5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05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05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05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05AD"/>
    <w:rPr>
      <w:b/>
      <w:bCs/>
    </w:rPr>
  </w:style>
  <w:style w:type="character" w:styleId="Hyperlink">
    <w:name w:val="Hyperlink"/>
    <w:basedOn w:val="DefaultParagraphFont"/>
    <w:uiPriority w:val="99"/>
    <w:semiHidden/>
    <w:unhideWhenUsed/>
    <w:rsid w:val="00830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33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f-courses-data.s3.us.cloud-object-storage.appdomain.cloud/IBM-DA0321EN-SkillsNetwork/LargeData/m5_survey_data_technologies_normalised.csv" TargetMode="External"/><Relationship Id="rId12" Type="http://schemas.openxmlformats.org/officeDocument/2006/relationships/hyperlink" Target="https://www.linkedin.com/in/sandipsahajoy?cm_mmc=Email_Newsletter-_-Developer_Ed%2BTech-_-WW_WW-_-SkillsNetwork-Courses-IBM-DA0321EN-SkillsNetwork-21426264&amp;cm_mmca1=000026UJ&amp;cm_mmca2=10006555&amp;cm_mmca3=M12345678&amp;cvosrc=email.Newsletter.M12345678&amp;cvo_campaign=000026U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courses-data.s3.us.cloud-object-storage.appdomain.cloud/IBM-DA0321EN-SkillsNetwork/LargeData/m5_survey_data_demographics.csv" TargetMode="External"/><Relationship Id="rId11" Type="http://schemas.openxmlformats.org/officeDocument/2006/relationships/image" Target="media/image4.png"/><Relationship Id="rId5" Type="http://schemas.openxmlformats.org/officeDocument/2006/relationships/hyperlink" Target="https://stackoverflow.blog/2019/04/09/the-2019-stack-overflow-developer-survey-results-are-in?cm_mmc=Email_Newsletter-_-Developer_Ed%2BTech-_-WW_WW-_-SkillsNetwork-Courses-IBM-DA0321EN-SkillsNetwork-21426264&amp;cm_mmca1=000026UJ&amp;cm_mmca2=10006555&amp;cm_mmca3=M12345678&amp;cvosrc=email.Newsletter.M12345678&amp;cvo_campaign=000026UJ&amp;cm_mmc=Email_Newsletter-_-Developer_Ed%2BTech-_-WW_WW-_-SkillsNetwork-Courses-IBM-DA0321EN-SkillsNetwork-21426264&amp;cm_mmca1=000026UJ&amp;cm_mmca2=10006555&amp;cm_mmca3=M12345678&amp;cvosrc=email.Newsletter.M12345678&amp;cvo_campaign=000026UJ"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HUI CHIAM</dc:creator>
  <cp:keywords/>
  <dc:description/>
  <cp:lastModifiedBy>HUI HUI CHIAM</cp:lastModifiedBy>
  <cp:revision>1</cp:revision>
  <dcterms:created xsi:type="dcterms:W3CDTF">2021-04-02T05:40:00Z</dcterms:created>
  <dcterms:modified xsi:type="dcterms:W3CDTF">2021-04-02T05:42:00Z</dcterms:modified>
</cp:coreProperties>
</file>